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E0F" w:rsidRPr="00A00ED2" w:rsidRDefault="00164E0F" w:rsidP="00A00ED2">
      <w:pPr>
        <w:spacing w:after="0" w:line="312" w:lineRule="auto"/>
        <w:jc w:val="center"/>
        <w:rPr>
          <w:rFonts w:ascii="Times New Roman" w:hAnsi="Times New Roman"/>
          <w:b/>
          <w:sz w:val="26"/>
          <w:szCs w:val="26"/>
        </w:rPr>
      </w:pPr>
      <w:r w:rsidRPr="00A00ED2">
        <w:rPr>
          <w:rFonts w:ascii="Times New Roman" w:hAnsi="Times New Roman"/>
          <w:b/>
          <w:sz w:val="26"/>
          <w:szCs w:val="26"/>
        </w:rPr>
        <w:t>CỘNG HÒA XÃ HỘI CHỦ NGHĨA VIỆT NAM</w:t>
      </w:r>
    </w:p>
    <w:p w:rsidR="00164E0F" w:rsidRPr="00A00ED2" w:rsidRDefault="00164E0F" w:rsidP="00A00ED2">
      <w:pPr>
        <w:spacing w:after="0" w:line="312" w:lineRule="auto"/>
        <w:jc w:val="center"/>
        <w:rPr>
          <w:rFonts w:ascii="Times New Roman" w:hAnsi="Times New Roman"/>
          <w:b/>
          <w:sz w:val="26"/>
          <w:szCs w:val="26"/>
        </w:rPr>
      </w:pPr>
      <w:r w:rsidRPr="00A00ED2">
        <w:rPr>
          <w:rFonts w:ascii="Times New Roman" w:hAnsi="Times New Roman"/>
          <w:b/>
          <w:sz w:val="26"/>
          <w:szCs w:val="26"/>
        </w:rPr>
        <w:t>Độc lập – Tự do – Hạnh phúc</w:t>
      </w:r>
    </w:p>
    <w:p w:rsidR="00164E0F" w:rsidRPr="00A00ED2" w:rsidRDefault="004D5B47" w:rsidP="00A00ED2">
      <w:pPr>
        <w:spacing w:after="0" w:line="312" w:lineRule="auto"/>
        <w:jc w:val="center"/>
        <w:rPr>
          <w:rFonts w:ascii="Times New Roman" w:hAnsi="Times New Roman"/>
          <w:b/>
          <w:sz w:val="26"/>
          <w:szCs w:val="26"/>
        </w:rPr>
      </w:pPr>
      <w:r w:rsidRPr="00A00ED2">
        <w:rPr>
          <w:rFonts w:ascii="Times New Roman" w:hAnsi="Times New Roman"/>
          <w:b/>
          <w:noProof/>
          <w:sz w:val="26"/>
          <w:szCs w:val="26"/>
        </w:rPr>
        <mc:AlternateContent>
          <mc:Choice Requires="wps">
            <w:drawing>
              <wp:anchor distT="0" distB="0" distL="114300" distR="114300" simplePos="0" relativeHeight="251657728" behindDoc="0" locked="0" layoutInCell="1" allowOverlap="1">
                <wp:simplePos x="0" y="0"/>
                <wp:positionH relativeFrom="column">
                  <wp:posOffset>1744345</wp:posOffset>
                </wp:positionH>
                <wp:positionV relativeFrom="paragraph">
                  <wp:posOffset>26670</wp:posOffset>
                </wp:positionV>
                <wp:extent cx="2280285" cy="0"/>
                <wp:effectExtent l="5080" t="5080" r="10160"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0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B97E" id="_x0000_t32" coordsize="21600,21600" o:spt="32" o:oned="t" path="m,l21600,21600e" filled="f">
                <v:path arrowok="t" fillok="f" o:connecttype="none"/>
                <o:lock v:ext="edit" shapetype="t"/>
              </v:shapetype>
              <v:shape id="AutoShape 3" o:spid="_x0000_s1026" type="#_x0000_t32" style="position:absolute;margin-left:137.35pt;margin-top:2.1pt;width:179.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M6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"/>
            </w:pict>
          </mc:Fallback>
        </mc:AlternateContent>
      </w:r>
    </w:p>
    <w:p w:rsidR="00164E0F" w:rsidRPr="00A00ED2" w:rsidRDefault="00164E0F" w:rsidP="00A00ED2">
      <w:pPr>
        <w:spacing w:after="0" w:line="312" w:lineRule="auto"/>
        <w:jc w:val="center"/>
        <w:rPr>
          <w:rFonts w:ascii="Times New Roman" w:hAnsi="Times New Roman"/>
          <w:b/>
          <w:sz w:val="26"/>
          <w:szCs w:val="26"/>
        </w:rPr>
      </w:pPr>
      <w:r w:rsidRPr="00A00ED2">
        <w:rPr>
          <w:rFonts w:ascii="Times New Roman" w:hAnsi="Times New Roman"/>
          <w:b/>
          <w:sz w:val="26"/>
          <w:szCs w:val="26"/>
        </w:rPr>
        <w:t>BIÊN BẢN KIỂM TRA SỬ DỤNG VỐN VAY</w:t>
      </w:r>
    </w:p>
    <w:p w:rsidR="00164E0F" w:rsidRPr="00847941" w:rsidRDefault="00164E0F" w:rsidP="00A00ED2">
      <w:pPr>
        <w:spacing w:after="0" w:line="312" w:lineRule="auto"/>
        <w:jc w:val="center"/>
        <w:rPr>
          <w:rFonts w:ascii="Times New Roman" w:hAnsi="Times New Roman"/>
          <w:b/>
          <w:sz w:val="6"/>
          <w:szCs w:val="26"/>
          <w:rPrChange w:id="0" w:author="sondk" w:date="2017-04-19T10:31:00Z">
            <w:rPr>
              <w:rFonts w:ascii="Times New Roman" w:hAnsi="Times New Roman"/>
              <w:b/>
              <w:sz w:val="26"/>
              <w:szCs w:val="26"/>
            </w:rPr>
          </w:rPrChange>
        </w:rPr>
      </w:pPr>
    </w:p>
    <w:p w:rsidR="00164E0F" w:rsidRPr="00A00ED2" w:rsidRDefault="00E44484" w:rsidP="00A00ED2">
      <w:pPr>
        <w:spacing w:after="0" w:line="312" w:lineRule="auto"/>
        <w:ind w:firstLine="709"/>
        <w:jc w:val="both"/>
        <w:rPr>
          <w:rFonts w:ascii="Times New Roman" w:hAnsi="Times New Roman"/>
          <w:sz w:val="26"/>
          <w:szCs w:val="26"/>
        </w:rPr>
      </w:pPr>
      <w:r w:rsidRPr="00A00ED2">
        <w:rPr>
          <w:rFonts w:ascii="Times New Roman" w:hAnsi="Times New Roman"/>
          <w:sz w:val="26"/>
          <w:szCs w:val="26"/>
        </w:rPr>
        <w:t xml:space="preserve">Căn cứ Giấy đề nghị vay vốn của khách hàng ngày </w:t>
      </w:r>
      <w:ins w:id="1" w:author="Hoài" w:date="2021-03-01T09:34:00Z">
        <w:r w:rsidR="00AB6BA6">
          <w:rPr>
            <w:rFonts w:ascii="Times New Roman" w:hAnsi="Times New Roman"/>
            <w:sz w:val="26"/>
            <w:szCs w:val="26"/>
          </w:rPr>
          <w:t>…….</w:t>
        </w:r>
      </w:ins>
      <w:del w:id="2" w:author="Hoài" w:date="2021-03-01T09:34:00Z">
        <w:r w:rsidR="00213E37" w:rsidDel="00AB6BA6">
          <w:rPr>
            <w:rFonts w:ascii="Times New Roman" w:hAnsi="Times New Roman"/>
            <w:sz w:val="26"/>
            <w:szCs w:val="26"/>
          </w:rPr>
          <w:delText xml:space="preserve">  </w:delText>
        </w:r>
      </w:del>
      <w:r w:rsidR="00213E37">
        <w:rPr>
          <w:rFonts w:ascii="Times New Roman" w:hAnsi="Times New Roman"/>
          <w:sz w:val="26"/>
          <w:szCs w:val="26"/>
        </w:rPr>
        <w:t xml:space="preserve"> </w:t>
      </w:r>
      <w:r w:rsidR="00212A6C">
        <w:rPr>
          <w:rFonts w:ascii="Times New Roman" w:hAnsi="Times New Roman"/>
          <w:sz w:val="26"/>
          <w:szCs w:val="26"/>
        </w:rPr>
        <w:t xml:space="preserve"> </w:t>
      </w:r>
      <w:ins w:id="3" w:author="Hoài" w:date="2021-03-01T09:34:00Z">
        <w:r w:rsidR="00AB6BA6">
          <w:rPr>
            <w:rFonts w:ascii="Times New Roman" w:hAnsi="Times New Roman"/>
            <w:sz w:val="26"/>
            <w:szCs w:val="26"/>
          </w:rPr>
          <w:t>t</w:t>
        </w:r>
      </w:ins>
      <w:del w:id="4" w:author="Hoài" w:date="2021-03-01T09:34:00Z">
        <w:r w:rsidR="00AB6BA6" w:rsidRPr="00A00ED2" w:rsidDel="00AB6BA6">
          <w:rPr>
            <w:rFonts w:ascii="Times New Roman" w:hAnsi="Times New Roman"/>
            <w:sz w:val="26"/>
            <w:szCs w:val="26"/>
          </w:rPr>
          <w:delText>T</w:delText>
        </w:r>
      </w:del>
      <w:r w:rsidRPr="00A00ED2">
        <w:rPr>
          <w:rFonts w:ascii="Times New Roman" w:hAnsi="Times New Roman"/>
          <w:sz w:val="26"/>
          <w:szCs w:val="26"/>
        </w:rPr>
        <w:t>háng</w:t>
      </w:r>
      <w:ins w:id="5" w:author="Hoài" w:date="2021-03-01T09:34:00Z">
        <w:r w:rsidR="00AB6BA6">
          <w:rPr>
            <w:rFonts w:ascii="Times New Roman" w:hAnsi="Times New Roman"/>
            <w:sz w:val="26"/>
            <w:szCs w:val="26"/>
          </w:rPr>
          <w:t xml:space="preserve"> ……</w:t>
        </w:r>
      </w:ins>
      <w:del w:id="6" w:author="Hoài" w:date="2021-03-01T09:34:00Z">
        <w:r w:rsidR="00212A6C" w:rsidDel="00AB6BA6">
          <w:rPr>
            <w:rFonts w:ascii="Times New Roman" w:hAnsi="Times New Roman"/>
            <w:sz w:val="26"/>
            <w:szCs w:val="26"/>
          </w:rPr>
          <w:delText xml:space="preserve"> </w:delText>
        </w:r>
      </w:del>
      <w:del w:id="7" w:author="Hoài" w:date="2021-03-01T09:35:00Z">
        <w:r w:rsidR="00213E37" w:rsidDel="00AB6BA6">
          <w:rPr>
            <w:rFonts w:ascii="Times New Roman" w:hAnsi="Times New Roman"/>
            <w:sz w:val="26"/>
            <w:szCs w:val="26"/>
          </w:rPr>
          <w:delText xml:space="preserve">  </w:delText>
        </w:r>
        <w:r w:rsidR="00212A6C" w:rsidDel="00AB6BA6">
          <w:rPr>
            <w:rFonts w:ascii="Times New Roman" w:hAnsi="Times New Roman"/>
            <w:sz w:val="26"/>
            <w:szCs w:val="26"/>
          </w:rPr>
          <w:delText xml:space="preserve"> </w:delText>
        </w:r>
      </w:del>
      <w:r w:rsidRPr="00A00ED2">
        <w:rPr>
          <w:rFonts w:ascii="Times New Roman" w:hAnsi="Times New Roman"/>
          <w:sz w:val="26"/>
          <w:szCs w:val="26"/>
        </w:rPr>
        <w:t xml:space="preserve">năm </w:t>
      </w:r>
      <w:del w:id="8" w:author="sondk" w:date="2018-01-25T14:44:00Z">
        <w:r w:rsidR="00213E37" w:rsidDel="00314EA9">
          <w:rPr>
            <w:rFonts w:ascii="Times New Roman" w:hAnsi="Times New Roman"/>
            <w:sz w:val="26"/>
            <w:szCs w:val="26"/>
          </w:rPr>
          <w:delText>2017</w:delText>
        </w:r>
      </w:del>
      <w:ins w:id="9" w:author="Hoài" w:date="2020-09-28T14:46:00Z">
        <w:r w:rsidR="0089114D">
          <w:rPr>
            <w:rFonts w:ascii="Times New Roman" w:hAnsi="Times New Roman"/>
            <w:sz w:val="26"/>
            <w:szCs w:val="26"/>
          </w:rPr>
          <w:t xml:space="preserve"> </w:t>
        </w:r>
      </w:ins>
      <w:ins w:id="10" w:author="Hoài" w:date="2021-03-01T09:34:00Z">
        <w:r w:rsidR="00AB6BA6">
          <w:rPr>
            <w:rFonts w:ascii="Times New Roman" w:hAnsi="Times New Roman"/>
            <w:sz w:val="26"/>
            <w:szCs w:val="26"/>
          </w:rPr>
          <w:t>……</w:t>
        </w:r>
      </w:ins>
      <w:ins w:id="11" w:author="Hoài" w:date="2020-09-28T14:46:00Z">
        <w:r w:rsidR="0089114D">
          <w:rPr>
            <w:rFonts w:ascii="Times New Roman" w:hAnsi="Times New Roman"/>
            <w:sz w:val="26"/>
            <w:szCs w:val="26"/>
          </w:rPr>
          <w:t xml:space="preserve">        </w:t>
        </w:r>
      </w:ins>
      <w:ins w:id="12" w:author="sondk" w:date="2018-01-25T14:44:00Z">
        <w:del w:id="13" w:author="Hoài" w:date="2020-09-28T14:46:00Z">
          <w:r w:rsidR="00314EA9" w:rsidDel="0089114D">
            <w:rPr>
              <w:rFonts w:ascii="Times New Roman" w:hAnsi="Times New Roman"/>
              <w:sz w:val="26"/>
              <w:szCs w:val="26"/>
            </w:rPr>
            <w:delText>2018</w:delText>
          </w:r>
        </w:del>
      </w:ins>
      <w:r w:rsidRPr="00A00ED2">
        <w:rPr>
          <w:rFonts w:ascii="Times New Roman" w:hAnsi="Times New Roman"/>
          <w:sz w:val="26"/>
          <w:szCs w:val="26"/>
        </w:rPr>
        <w:t xml:space="preserve">, </w:t>
      </w:r>
      <w:r w:rsidR="00164E0F" w:rsidRPr="00A00ED2">
        <w:rPr>
          <w:rFonts w:ascii="Times New Roman" w:hAnsi="Times New Roman"/>
          <w:sz w:val="26"/>
          <w:szCs w:val="26"/>
        </w:rPr>
        <w:t xml:space="preserve">Hôm nay ngày </w:t>
      </w:r>
      <w:ins w:id="14" w:author="Hoài" w:date="2021-03-01T09:34:00Z">
        <w:del w:id="15" w:author="Admin" w:date="2021-03-01T10:46:00Z">
          <w:r w:rsidR="00AB6BA6" w:rsidRPr="000054B4" w:rsidDel="000054B4">
            <w:rPr>
              <w:rFonts w:ascii="Times New Roman" w:hAnsi="Times New Roman"/>
              <w:color w:val="FF0000"/>
              <w:sz w:val="26"/>
              <w:szCs w:val="26"/>
              <w:rPrChange w:id="16" w:author="Admin" w:date="2021-03-01T10:47:00Z">
                <w:rPr>
                  <w:rFonts w:ascii="Times New Roman" w:hAnsi="Times New Roman"/>
                  <w:sz w:val="26"/>
                  <w:szCs w:val="26"/>
                </w:rPr>
              </w:rPrChange>
            </w:rPr>
            <w:delText>01</w:delText>
          </w:r>
        </w:del>
      </w:ins>
      <w:del w:id="17" w:author="Admin" w:date="2021-03-01T10:46:00Z">
        <w:r w:rsidR="00FD3BEC" w:rsidRPr="000054B4" w:rsidDel="000054B4">
          <w:rPr>
            <w:rFonts w:ascii="Times New Roman" w:hAnsi="Times New Roman"/>
            <w:color w:val="FF0000"/>
            <w:sz w:val="26"/>
            <w:szCs w:val="26"/>
            <w:rPrChange w:id="18" w:author="Admin" w:date="2021-03-01T10:47:00Z">
              <w:rPr>
                <w:rFonts w:ascii="Times New Roman" w:hAnsi="Times New Roman"/>
                <w:sz w:val="26"/>
                <w:szCs w:val="26"/>
              </w:rPr>
            </w:rPrChange>
          </w:rPr>
          <w:delText xml:space="preserve">   </w:delText>
        </w:r>
      </w:del>
      <w:ins w:id="19" w:author="Admin" w:date="2021-03-01T10:46:00Z">
        <w:r w:rsidR="000054B4" w:rsidRPr="000054B4">
          <w:rPr>
            <w:rFonts w:ascii="Times New Roman" w:hAnsi="Times New Roman"/>
            <w:color w:val="FF0000"/>
            <w:sz w:val="26"/>
            <w:szCs w:val="26"/>
            <w:rPrChange w:id="20" w:author="Admin" w:date="2021-03-01T10:47:00Z">
              <w:rPr>
                <w:rFonts w:ascii="Times New Roman" w:hAnsi="Times New Roman"/>
                <w:sz w:val="26"/>
                <w:szCs w:val="26"/>
              </w:rPr>
            </w:rPrChange>
          </w:rPr>
          <w:t>${da</w:t>
        </w:r>
      </w:ins>
      <w:ins w:id="21" w:author="Admin" w:date="2021-03-01T11:17:00Z">
        <w:r w:rsidR="00156E56">
          <w:rPr>
            <w:rFonts w:ascii="Times New Roman" w:hAnsi="Times New Roman"/>
            <w:color w:val="FF0000"/>
            <w:sz w:val="26"/>
            <w:szCs w:val="26"/>
          </w:rPr>
          <w:t>y</w:t>
        </w:r>
      </w:ins>
      <w:ins w:id="22" w:author="Admin" w:date="2021-03-01T10:46:00Z">
        <w:r w:rsidR="000054B4" w:rsidRPr="000054B4">
          <w:rPr>
            <w:rFonts w:ascii="Times New Roman" w:hAnsi="Times New Roman"/>
            <w:color w:val="FF0000"/>
            <w:sz w:val="26"/>
            <w:szCs w:val="26"/>
            <w:rPrChange w:id="23" w:author="Admin" w:date="2021-03-01T10:47:00Z">
              <w:rPr>
                <w:rFonts w:ascii="Times New Roman" w:hAnsi="Times New Roman"/>
                <w:sz w:val="26"/>
                <w:szCs w:val="26"/>
              </w:rPr>
            </w:rPrChange>
          </w:rPr>
          <w:t>}</w:t>
        </w:r>
      </w:ins>
      <w:ins w:id="24" w:author="Admin" w:date="2021-03-31T11:07:00Z">
        <w:r w:rsidR="00304345">
          <w:rPr>
            <w:rFonts w:ascii="Times New Roman" w:hAnsi="Times New Roman"/>
            <w:color w:val="FF0000"/>
            <w:sz w:val="26"/>
            <w:szCs w:val="26"/>
          </w:rPr>
          <w:t xml:space="preserve"> </w:t>
        </w:r>
      </w:ins>
      <w:bookmarkStart w:id="25" w:name="_GoBack"/>
      <w:bookmarkEnd w:id="25"/>
      <w:del w:id="26" w:author="Admin" w:date="2021-03-01T10:47:00Z">
        <w:r w:rsidR="00FD3BEC" w:rsidDel="000054B4">
          <w:rPr>
            <w:rFonts w:ascii="Times New Roman" w:hAnsi="Times New Roman"/>
            <w:sz w:val="26"/>
            <w:szCs w:val="26"/>
          </w:rPr>
          <w:delText xml:space="preserve"> </w:delText>
        </w:r>
        <w:r w:rsidR="00212A6C" w:rsidRPr="00A00ED2" w:rsidDel="000054B4">
          <w:rPr>
            <w:rFonts w:ascii="Times New Roman" w:hAnsi="Times New Roman"/>
            <w:sz w:val="26"/>
            <w:szCs w:val="26"/>
          </w:rPr>
          <w:delText xml:space="preserve"> </w:delText>
        </w:r>
      </w:del>
      <w:r w:rsidR="00164E0F" w:rsidRPr="00A00ED2">
        <w:rPr>
          <w:rFonts w:ascii="Times New Roman" w:hAnsi="Times New Roman"/>
          <w:sz w:val="26"/>
          <w:szCs w:val="26"/>
        </w:rPr>
        <w:t xml:space="preserve">tháng </w:t>
      </w:r>
      <w:ins w:id="27" w:author="Hoài" w:date="2021-03-01T09:34:00Z">
        <w:del w:id="28" w:author="Admin" w:date="2021-03-01T10:46:00Z">
          <w:r w:rsidR="00AB6BA6" w:rsidRPr="000054B4" w:rsidDel="000054B4">
            <w:rPr>
              <w:rFonts w:ascii="Times New Roman" w:hAnsi="Times New Roman"/>
              <w:color w:val="FF0000"/>
              <w:sz w:val="26"/>
              <w:szCs w:val="26"/>
              <w:rPrChange w:id="29" w:author="Admin" w:date="2021-03-01T10:47:00Z">
                <w:rPr>
                  <w:rFonts w:ascii="Times New Roman" w:hAnsi="Times New Roman"/>
                  <w:sz w:val="26"/>
                  <w:szCs w:val="26"/>
                </w:rPr>
              </w:rPrChange>
            </w:rPr>
            <w:delText>03</w:delText>
          </w:r>
        </w:del>
      </w:ins>
      <w:ins w:id="30" w:author="Admin" w:date="2021-03-01T10:46:00Z">
        <w:r w:rsidR="000054B4" w:rsidRPr="000054B4">
          <w:rPr>
            <w:rFonts w:ascii="Times New Roman" w:hAnsi="Times New Roman"/>
            <w:color w:val="FF0000"/>
            <w:sz w:val="26"/>
            <w:szCs w:val="26"/>
            <w:rPrChange w:id="31" w:author="Admin" w:date="2021-03-01T10:47:00Z">
              <w:rPr>
                <w:rFonts w:ascii="Times New Roman" w:hAnsi="Times New Roman"/>
                <w:sz w:val="26"/>
                <w:szCs w:val="26"/>
              </w:rPr>
            </w:rPrChange>
          </w:rPr>
          <w:t>${month}</w:t>
        </w:r>
      </w:ins>
      <w:r w:rsidR="00213E37" w:rsidRPr="000054B4">
        <w:rPr>
          <w:rFonts w:ascii="Times New Roman" w:hAnsi="Times New Roman"/>
          <w:color w:val="FF0000"/>
          <w:sz w:val="26"/>
          <w:szCs w:val="26"/>
          <w:rPrChange w:id="32" w:author="Admin" w:date="2021-03-01T10:47:00Z">
            <w:rPr>
              <w:rFonts w:ascii="Times New Roman" w:hAnsi="Times New Roman"/>
              <w:sz w:val="26"/>
              <w:szCs w:val="26"/>
            </w:rPr>
          </w:rPrChange>
        </w:rPr>
        <w:t xml:space="preserve"> </w:t>
      </w:r>
      <w:del w:id="33" w:author="Admin" w:date="2021-03-01T10:47:00Z">
        <w:r w:rsidR="00213E37" w:rsidDel="000054B4">
          <w:rPr>
            <w:rFonts w:ascii="Times New Roman" w:hAnsi="Times New Roman"/>
            <w:sz w:val="26"/>
            <w:szCs w:val="26"/>
          </w:rPr>
          <w:delText xml:space="preserve">  </w:delText>
        </w:r>
        <w:r w:rsidR="00164E0F" w:rsidRPr="00A00ED2" w:rsidDel="000054B4">
          <w:rPr>
            <w:rFonts w:ascii="Times New Roman" w:hAnsi="Times New Roman"/>
            <w:sz w:val="26"/>
            <w:szCs w:val="26"/>
          </w:rPr>
          <w:delText xml:space="preserve"> </w:delText>
        </w:r>
      </w:del>
      <w:r w:rsidR="00164E0F" w:rsidRPr="00A00ED2">
        <w:rPr>
          <w:rFonts w:ascii="Times New Roman" w:hAnsi="Times New Roman"/>
          <w:sz w:val="26"/>
          <w:szCs w:val="26"/>
        </w:rPr>
        <w:t xml:space="preserve">năm </w:t>
      </w:r>
      <w:del w:id="34" w:author="sondk" w:date="2018-01-25T14:44:00Z">
        <w:r w:rsidR="004712D1" w:rsidRPr="00A00ED2" w:rsidDel="00314EA9">
          <w:rPr>
            <w:rFonts w:ascii="Times New Roman" w:hAnsi="Times New Roman"/>
            <w:sz w:val="26"/>
            <w:szCs w:val="26"/>
          </w:rPr>
          <w:delText>20</w:delText>
        </w:r>
        <w:r w:rsidR="00213E37" w:rsidDel="00314EA9">
          <w:rPr>
            <w:rFonts w:ascii="Times New Roman" w:hAnsi="Times New Roman"/>
            <w:sz w:val="26"/>
            <w:szCs w:val="26"/>
          </w:rPr>
          <w:delText>17</w:delText>
        </w:r>
      </w:del>
      <w:ins w:id="35" w:author="sondk" w:date="2018-01-25T14:44:00Z">
        <w:del w:id="36" w:author="Hoài" w:date="2020-09-28T14:46:00Z">
          <w:r w:rsidR="00314EA9" w:rsidDel="0089114D">
            <w:rPr>
              <w:rFonts w:ascii="Times New Roman" w:hAnsi="Times New Roman"/>
              <w:sz w:val="26"/>
              <w:szCs w:val="26"/>
            </w:rPr>
            <w:delText>2018</w:delText>
          </w:r>
        </w:del>
      </w:ins>
      <w:ins w:id="37" w:author="AutoBVT" w:date="2019-02-27T17:19:00Z">
        <w:del w:id="38" w:author="Hoài" w:date="2020-09-28T14:46:00Z">
          <w:r w:rsidR="00F93DC9" w:rsidDel="0089114D">
            <w:rPr>
              <w:rFonts w:ascii="Times New Roman" w:hAnsi="Times New Roman"/>
              <w:sz w:val="26"/>
              <w:szCs w:val="26"/>
            </w:rPr>
            <w:delText>9</w:delText>
          </w:r>
        </w:del>
      </w:ins>
      <w:ins w:id="39" w:author="Hoài" w:date="2020-09-28T14:46:00Z">
        <w:r w:rsidR="0089114D">
          <w:rPr>
            <w:rFonts w:ascii="Times New Roman" w:hAnsi="Times New Roman"/>
            <w:sz w:val="26"/>
            <w:szCs w:val="26"/>
          </w:rPr>
          <w:t xml:space="preserve"> </w:t>
        </w:r>
      </w:ins>
      <w:ins w:id="40" w:author="Hoài" w:date="2021-03-01T09:35:00Z">
        <w:del w:id="41" w:author="Admin" w:date="2021-03-01T10:47:00Z">
          <w:r w:rsidR="00AB6BA6" w:rsidRPr="000054B4" w:rsidDel="000054B4">
            <w:rPr>
              <w:rFonts w:ascii="Times New Roman" w:hAnsi="Times New Roman"/>
              <w:color w:val="FF0000"/>
              <w:sz w:val="26"/>
              <w:szCs w:val="26"/>
              <w:rPrChange w:id="42" w:author="Admin" w:date="2021-03-01T10:47:00Z">
                <w:rPr>
                  <w:rFonts w:ascii="Times New Roman" w:hAnsi="Times New Roman"/>
                  <w:sz w:val="26"/>
                  <w:szCs w:val="26"/>
                </w:rPr>
              </w:rPrChange>
            </w:rPr>
            <w:delText>2021</w:delText>
          </w:r>
        </w:del>
      </w:ins>
      <w:ins w:id="43" w:author="Hoài" w:date="2020-09-28T14:46:00Z">
        <w:del w:id="44" w:author="Admin" w:date="2021-03-01T10:47:00Z">
          <w:r w:rsidR="0089114D" w:rsidRPr="000054B4" w:rsidDel="000054B4">
            <w:rPr>
              <w:rFonts w:ascii="Times New Roman" w:hAnsi="Times New Roman"/>
              <w:color w:val="FF0000"/>
              <w:sz w:val="26"/>
              <w:szCs w:val="26"/>
              <w:rPrChange w:id="45" w:author="Admin" w:date="2021-03-01T10:47:00Z">
                <w:rPr>
                  <w:rFonts w:ascii="Times New Roman" w:hAnsi="Times New Roman"/>
                  <w:sz w:val="26"/>
                  <w:szCs w:val="26"/>
                </w:rPr>
              </w:rPrChange>
            </w:rPr>
            <w:delText xml:space="preserve">       </w:delText>
          </w:r>
        </w:del>
      </w:ins>
      <w:ins w:id="46" w:author="Admin" w:date="2021-03-01T10:47:00Z">
        <w:r w:rsidR="000054B4" w:rsidRPr="000054B4">
          <w:rPr>
            <w:rFonts w:ascii="Times New Roman" w:hAnsi="Times New Roman"/>
            <w:color w:val="FF0000"/>
            <w:sz w:val="26"/>
            <w:szCs w:val="26"/>
            <w:rPrChange w:id="47" w:author="Admin" w:date="2021-03-01T10:47:00Z">
              <w:rPr>
                <w:rFonts w:ascii="Times New Roman" w:hAnsi="Times New Roman"/>
                <w:sz w:val="26"/>
                <w:szCs w:val="26"/>
              </w:rPr>
            </w:rPrChange>
          </w:rPr>
          <w:t>${year}</w:t>
        </w:r>
      </w:ins>
      <w:r w:rsidR="004712D1" w:rsidRPr="000054B4">
        <w:rPr>
          <w:rFonts w:ascii="Times New Roman" w:hAnsi="Times New Roman"/>
          <w:color w:val="FF0000"/>
          <w:sz w:val="26"/>
          <w:szCs w:val="26"/>
          <w:rPrChange w:id="48" w:author="Admin" w:date="2021-03-01T10:47:00Z">
            <w:rPr>
              <w:rFonts w:ascii="Times New Roman" w:hAnsi="Times New Roman"/>
              <w:sz w:val="26"/>
              <w:szCs w:val="26"/>
            </w:rPr>
          </w:rPrChange>
        </w:rPr>
        <w:t xml:space="preserve">, </w:t>
      </w:r>
      <w:r w:rsidR="00164E0F" w:rsidRPr="00A00ED2">
        <w:rPr>
          <w:rFonts w:ascii="Times New Roman" w:hAnsi="Times New Roman"/>
          <w:sz w:val="26"/>
          <w:szCs w:val="26"/>
        </w:rPr>
        <w:t>tại</w:t>
      </w:r>
      <w:r w:rsidR="004712D1" w:rsidRPr="00A00ED2">
        <w:rPr>
          <w:rFonts w:ascii="Times New Roman" w:hAnsi="Times New Roman"/>
          <w:sz w:val="26"/>
          <w:szCs w:val="26"/>
        </w:rPr>
        <w:t xml:space="preserve"> </w:t>
      </w:r>
      <w:ins w:id="49" w:author="Huệ Minh Phạm" w:date="2018-07-12T17:20:00Z">
        <w:r w:rsidR="00B945A4" w:rsidRPr="00B945A4">
          <w:rPr>
            <w:rFonts w:ascii="Times New Roman" w:hAnsi="Times New Roman"/>
            <w:sz w:val="26"/>
            <w:szCs w:val="26"/>
            <w:rPrChange w:id="50" w:author="Huệ Minh Phạm" w:date="2018-07-12T17:20:00Z">
              <w:rPr>
                <w:sz w:val="24"/>
                <w:szCs w:val="24"/>
              </w:rPr>
            </w:rPrChange>
          </w:rPr>
          <w:t xml:space="preserve">Công ty CP Thép Trang Khanh </w:t>
        </w:r>
      </w:ins>
      <w:del w:id="51" w:author="sondk" w:date="2017-05-22T15:23:00Z">
        <w:r w:rsidR="00B141E4" w:rsidRPr="00B141E4" w:rsidDel="00FB6CA3">
          <w:rPr>
            <w:rFonts w:ascii="Times New Roman" w:hAnsi="Times New Roman"/>
            <w:sz w:val="26"/>
            <w:szCs w:val="26"/>
          </w:rPr>
          <w:delText xml:space="preserve">Công ty </w:delText>
        </w:r>
      </w:del>
      <w:ins w:id="52" w:author="sondk" w:date="2018-01-25T14:45:00Z">
        <w:del w:id="53" w:author="Huệ Minh Phạm" w:date="2018-07-12T17:20:00Z">
          <w:r w:rsidR="00314EA9" w:rsidRPr="00314EA9" w:rsidDel="00B945A4">
            <w:rPr>
              <w:rFonts w:ascii="Times New Roman" w:hAnsi="Times New Roman"/>
              <w:sz w:val="26"/>
              <w:szCs w:val="26"/>
            </w:rPr>
            <w:delText>Công ty cổ phần th</w:delText>
          </w:r>
          <w:r w:rsidR="00314EA9" w:rsidRPr="00314EA9" w:rsidDel="00B945A4">
            <w:rPr>
              <w:rFonts w:ascii="Times New Roman" w:hAnsi="Times New Roman" w:hint="cs"/>
              <w:sz w:val="26"/>
              <w:szCs w:val="26"/>
            </w:rPr>
            <w:delText>ươ</w:delText>
          </w:r>
          <w:r w:rsidR="00314EA9" w:rsidRPr="00314EA9" w:rsidDel="00B945A4">
            <w:rPr>
              <w:rFonts w:ascii="Times New Roman" w:hAnsi="Times New Roman"/>
              <w:sz w:val="26"/>
              <w:szCs w:val="26"/>
            </w:rPr>
            <w:delText>ng mại Tr</w:delText>
          </w:r>
          <w:r w:rsidR="00314EA9" w:rsidRPr="00314EA9" w:rsidDel="00B945A4">
            <w:rPr>
              <w:rFonts w:ascii="Times New Roman" w:hAnsi="Times New Roman" w:hint="cs"/>
              <w:sz w:val="26"/>
              <w:szCs w:val="26"/>
            </w:rPr>
            <w:delText>ư</w:delText>
          </w:r>
          <w:r w:rsidR="00314EA9" w:rsidRPr="00314EA9" w:rsidDel="00B945A4">
            <w:rPr>
              <w:rFonts w:ascii="Times New Roman" w:hAnsi="Times New Roman"/>
              <w:sz w:val="26"/>
              <w:szCs w:val="26"/>
            </w:rPr>
            <w:delText>ờng Phú</w:delText>
          </w:r>
        </w:del>
      </w:ins>
      <w:ins w:id="54" w:author="Dam Kim Son" w:date="2018-07-11T08:26:00Z">
        <w:del w:id="55" w:author="Huệ Minh Phạm" w:date="2018-07-12T17:20:00Z">
          <w:r w:rsidR="00863138" w:rsidDel="00B945A4">
            <w:rPr>
              <w:rFonts w:ascii="Times New Roman" w:hAnsi="Times New Roman"/>
              <w:sz w:val="26"/>
              <w:szCs w:val="26"/>
            </w:rPr>
            <w:delText>TNHH Kim Khí Trang Khanh</w:delText>
          </w:r>
        </w:del>
      </w:ins>
      <w:ins w:id="56" w:author="sondk" w:date="2018-01-25T14:45:00Z">
        <w:del w:id="57" w:author="Huệ Minh Phạm" w:date="2018-07-12T17:20:00Z">
          <w:r w:rsidR="00314EA9" w:rsidRPr="00314EA9" w:rsidDel="00B945A4">
            <w:rPr>
              <w:rFonts w:ascii="Times New Roman" w:hAnsi="Times New Roman"/>
              <w:sz w:val="26"/>
              <w:szCs w:val="26"/>
            </w:rPr>
            <w:delText xml:space="preserve"> </w:delText>
          </w:r>
        </w:del>
      </w:ins>
      <w:del w:id="58" w:author="sondk" w:date="2017-04-17T21:40:00Z">
        <w:r w:rsidR="00B141E4" w:rsidRPr="00B141E4" w:rsidDel="00BE022D">
          <w:rPr>
            <w:rFonts w:ascii="Times New Roman" w:hAnsi="Times New Roman"/>
            <w:sz w:val="26"/>
            <w:szCs w:val="26"/>
          </w:rPr>
          <w:delText>TNHH Thép Huyền Linh</w:delText>
        </w:r>
      </w:del>
      <w:r w:rsidR="00164E0F" w:rsidRPr="00A00ED2">
        <w:rPr>
          <w:rFonts w:ascii="Times New Roman" w:hAnsi="Times New Roman"/>
          <w:sz w:val="26"/>
          <w:szCs w:val="26"/>
        </w:rPr>
        <w:t xml:space="preserve">, Ngân hàng </w:t>
      </w:r>
      <w:r w:rsidR="00051238" w:rsidRPr="00A00ED2">
        <w:rPr>
          <w:rFonts w:ascii="Times New Roman" w:hAnsi="Times New Roman"/>
          <w:sz w:val="26"/>
          <w:szCs w:val="26"/>
        </w:rPr>
        <w:t xml:space="preserve">TMCP </w:t>
      </w:r>
      <w:r w:rsidR="00164E0F" w:rsidRPr="00A00ED2">
        <w:rPr>
          <w:rFonts w:ascii="Times New Roman" w:hAnsi="Times New Roman"/>
          <w:sz w:val="26"/>
          <w:szCs w:val="26"/>
        </w:rPr>
        <w:t>Đầu tư và Phát triể</w:t>
      </w:r>
      <w:r w:rsidR="00367423" w:rsidRPr="00A00ED2">
        <w:rPr>
          <w:rFonts w:ascii="Times New Roman" w:hAnsi="Times New Roman"/>
          <w:sz w:val="26"/>
          <w:szCs w:val="26"/>
        </w:rPr>
        <w:t xml:space="preserve">n </w:t>
      </w:r>
      <w:ins w:id="59" w:author="sondk" w:date="2018-01-25T14:48:00Z">
        <w:r w:rsidR="00314EA9">
          <w:rPr>
            <w:rFonts w:ascii="Times New Roman" w:hAnsi="Times New Roman"/>
            <w:sz w:val="26"/>
            <w:szCs w:val="26"/>
          </w:rPr>
          <w:t xml:space="preserve">Việt Nam </w:t>
        </w:r>
      </w:ins>
      <w:del w:id="60" w:author="sondk" w:date="2018-01-25T14:48:00Z">
        <w:r w:rsidR="00051238" w:rsidRPr="00A00ED2" w:rsidDel="00314EA9">
          <w:rPr>
            <w:rFonts w:ascii="Times New Roman" w:hAnsi="Times New Roman"/>
            <w:sz w:val="26"/>
            <w:szCs w:val="26"/>
          </w:rPr>
          <w:delText>–</w:delText>
        </w:r>
      </w:del>
      <w:ins w:id="61" w:author="sondk" w:date="2018-01-25T14:48:00Z">
        <w:r w:rsidR="00314EA9">
          <w:rPr>
            <w:rFonts w:ascii="Times New Roman" w:hAnsi="Times New Roman"/>
            <w:sz w:val="26"/>
            <w:szCs w:val="26"/>
          </w:rPr>
          <w:t>-</w:t>
        </w:r>
      </w:ins>
      <w:r w:rsidR="00051238" w:rsidRPr="00A00ED2">
        <w:rPr>
          <w:rFonts w:ascii="Times New Roman" w:hAnsi="Times New Roman"/>
          <w:sz w:val="26"/>
          <w:szCs w:val="26"/>
        </w:rPr>
        <w:t xml:space="preserve"> Chi nhánh</w:t>
      </w:r>
      <w:r w:rsidR="004712D1" w:rsidRPr="00A00ED2">
        <w:rPr>
          <w:rFonts w:ascii="Times New Roman" w:hAnsi="Times New Roman"/>
          <w:sz w:val="26"/>
          <w:szCs w:val="26"/>
        </w:rPr>
        <w:t xml:space="preserve"> Đông Hải Phòng</w:t>
      </w:r>
      <w:r w:rsidR="00164E0F" w:rsidRPr="00A00ED2">
        <w:rPr>
          <w:rFonts w:ascii="Times New Roman" w:hAnsi="Times New Roman"/>
          <w:sz w:val="26"/>
          <w:szCs w:val="26"/>
        </w:rPr>
        <w:t xml:space="preserve"> tiến hành kiểm </w:t>
      </w:r>
      <w:r w:rsidR="00AA27ED" w:rsidRPr="00A00ED2">
        <w:rPr>
          <w:rFonts w:ascii="Times New Roman" w:hAnsi="Times New Roman"/>
          <w:sz w:val="26"/>
          <w:szCs w:val="26"/>
        </w:rPr>
        <w:t xml:space="preserve">tra </w:t>
      </w:r>
      <w:r w:rsidR="00164E0F" w:rsidRPr="00A00ED2">
        <w:rPr>
          <w:rFonts w:ascii="Times New Roman" w:hAnsi="Times New Roman"/>
          <w:sz w:val="26"/>
          <w:szCs w:val="26"/>
        </w:rPr>
        <w:t>việc sử dụng vố</w:t>
      </w:r>
      <w:r w:rsidR="00367423" w:rsidRPr="00A00ED2">
        <w:rPr>
          <w:rFonts w:ascii="Times New Roman" w:hAnsi="Times New Roman"/>
          <w:sz w:val="26"/>
          <w:szCs w:val="26"/>
        </w:rPr>
        <w:t>n vay</w:t>
      </w:r>
      <w:r w:rsidR="00164E0F" w:rsidRPr="00A00ED2">
        <w:rPr>
          <w:rFonts w:ascii="Times New Roman" w:hAnsi="Times New Roman"/>
          <w:sz w:val="26"/>
          <w:szCs w:val="26"/>
        </w:rPr>
        <w:t xml:space="preserve"> theo nội dung</w:t>
      </w:r>
      <w:r w:rsidR="00E25009">
        <w:rPr>
          <w:rFonts w:ascii="Times New Roman" w:hAnsi="Times New Roman"/>
          <w:sz w:val="26"/>
          <w:szCs w:val="26"/>
        </w:rPr>
        <w:t xml:space="preserve"> hợp đồng tín dụng cụ thể phát sinh theo</w:t>
      </w:r>
      <w:r w:rsidR="00164E0F" w:rsidRPr="00A00ED2">
        <w:rPr>
          <w:rFonts w:ascii="Times New Roman" w:hAnsi="Times New Roman"/>
          <w:sz w:val="26"/>
          <w:szCs w:val="26"/>
        </w:rPr>
        <w:t xml:space="preserve"> </w:t>
      </w:r>
      <w:r w:rsidR="00F22356" w:rsidRPr="00F22356">
        <w:rPr>
          <w:rFonts w:ascii="Times New Roman" w:hAnsi="Times New Roman"/>
          <w:sz w:val="26"/>
          <w:szCs w:val="26"/>
        </w:rPr>
        <w:t xml:space="preserve">Hợp đồng tín dụng  số </w:t>
      </w:r>
      <w:ins w:id="62" w:author="Huệ Minh Phạm" w:date="2018-07-12T17:20:00Z">
        <w:r w:rsidR="00B945A4" w:rsidRPr="00B945A4">
          <w:rPr>
            <w:rFonts w:ascii="Times New Roman" w:hAnsi="Times New Roman"/>
            <w:sz w:val="26"/>
            <w:szCs w:val="26"/>
            <w:rPrChange w:id="63" w:author="Huệ Minh Phạm" w:date="2018-07-12T17:20:00Z">
              <w:rPr>
                <w:sz w:val="24"/>
                <w:szCs w:val="24"/>
              </w:rPr>
            </w:rPrChange>
          </w:rPr>
          <w:t>01/2018/8588706/HĐTD ký ngày 01/03/2018</w:t>
        </w:r>
      </w:ins>
      <w:ins w:id="64" w:author="Hoài" w:date="2020-09-24T09:45:00Z">
        <w:r w:rsidR="007900F8">
          <w:rPr>
            <w:rFonts w:ascii="Times New Roman" w:hAnsi="Times New Roman"/>
            <w:sz w:val="26"/>
            <w:szCs w:val="26"/>
          </w:rPr>
          <w:t xml:space="preserve"> </w:t>
        </w:r>
      </w:ins>
      <w:ins w:id="65" w:author="Hoài" w:date="2020-09-24T09:46:00Z">
        <w:r w:rsidR="007900F8">
          <w:rPr>
            <w:rFonts w:ascii="Times New Roman" w:hAnsi="Times New Roman"/>
            <w:sz w:val="26"/>
            <w:szCs w:val="26"/>
          </w:rPr>
          <w:t>và văn bản sửa đổi, bổ sung số 02/2020/8588706/HĐTD ngày 23/09/2020</w:t>
        </w:r>
      </w:ins>
      <w:ins w:id="66" w:author="Huệ Minh Phạm" w:date="2018-07-12T17:20:00Z">
        <w:r w:rsidR="00B945A4" w:rsidRPr="00B945A4">
          <w:rPr>
            <w:rFonts w:ascii="Times New Roman" w:hAnsi="Times New Roman"/>
            <w:sz w:val="26"/>
            <w:szCs w:val="26"/>
            <w:rPrChange w:id="67" w:author="Huệ Minh Phạm" w:date="2018-07-12T17:20:00Z">
              <w:rPr>
                <w:sz w:val="24"/>
                <w:szCs w:val="24"/>
              </w:rPr>
            </w:rPrChange>
          </w:rPr>
          <w:t xml:space="preserve"> </w:t>
        </w:r>
      </w:ins>
      <w:del w:id="68" w:author="sondk" w:date="2018-03-22T15:27:00Z">
        <w:r w:rsidR="00FD3BEC" w:rsidDel="00425BA2">
          <w:rPr>
            <w:rFonts w:ascii="Times New Roman" w:hAnsi="Times New Roman"/>
            <w:sz w:val="26"/>
            <w:szCs w:val="26"/>
          </w:rPr>
          <w:delText>….</w:delText>
        </w:r>
        <w:r w:rsidR="00F22356" w:rsidRPr="00F22356" w:rsidDel="00425BA2">
          <w:rPr>
            <w:rFonts w:ascii="Times New Roman" w:hAnsi="Times New Roman"/>
            <w:sz w:val="26"/>
            <w:szCs w:val="26"/>
          </w:rPr>
          <w:delText>/</w:delText>
        </w:r>
      </w:del>
      <w:ins w:id="69" w:author="sondk" w:date="2018-03-22T15:27:00Z">
        <w:del w:id="70" w:author="Huệ Minh Phạm" w:date="2018-07-12T17:20:00Z">
          <w:r w:rsidR="00425BA2" w:rsidDel="00B945A4">
            <w:rPr>
              <w:rFonts w:ascii="Times New Roman" w:hAnsi="Times New Roman"/>
              <w:sz w:val="26"/>
              <w:szCs w:val="26"/>
            </w:rPr>
            <w:delText>01</w:delText>
          </w:r>
          <w:r w:rsidR="00425BA2" w:rsidRPr="00F22356" w:rsidDel="00B945A4">
            <w:rPr>
              <w:rFonts w:ascii="Times New Roman" w:hAnsi="Times New Roman"/>
              <w:sz w:val="26"/>
              <w:szCs w:val="26"/>
            </w:rPr>
            <w:delText>/</w:delText>
          </w:r>
        </w:del>
      </w:ins>
      <w:del w:id="71" w:author="Huệ Minh Phạm" w:date="2018-07-12T17:20:00Z">
        <w:r w:rsidR="00213E37" w:rsidDel="00B945A4">
          <w:rPr>
            <w:rFonts w:ascii="Times New Roman" w:hAnsi="Times New Roman"/>
            <w:sz w:val="26"/>
            <w:szCs w:val="26"/>
          </w:rPr>
          <w:delText>2017</w:delText>
        </w:r>
      </w:del>
      <w:ins w:id="72" w:author="sondk" w:date="2018-01-25T14:45:00Z">
        <w:del w:id="73" w:author="Huệ Minh Phạm" w:date="2018-07-12T17:20:00Z">
          <w:r w:rsidR="00314EA9" w:rsidDel="00B945A4">
            <w:rPr>
              <w:rFonts w:ascii="Times New Roman" w:hAnsi="Times New Roman"/>
              <w:sz w:val="26"/>
              <w:szCs w:val="26"/>
            </w:rPr>
            <w:delText>2018</w:delText>
          </w:r>
        </w:del>
      </w:ins>
      <w:del w:id="74" w:author="Huệ Minh Phạm" w:date="2018-07-12T17:20:00Z">
        <w:r w:rsidR="00F22356" w:rsidRPr="00F22356" w:rsidDel="00B945A4">
          <w:rPr>
            <w:rFonts w:ascii="Times New Roman" w:hAnsi="Times New Roman"/>
            <w:sz w:val="26"/>
            <w:szCs w:val="26"/>
          </w:rPr>
          <w:delText>/</w:delText>
        </w:r>
        <w:r w:rsidR="00B141E4" w:rsidDel="00B945A4">
          <w:rPr>
            <w:rFonts w:ascii="Times New Roman" w:hAnsi="Times New Roman"/>
            <w:sz w:val="26"/>
            <w:szCs w:val="26"/>
          </w:rPr>
          <w:delText>9481604</w:delText>
        </w:r>
      </w:del>
      <w:ins w:id="75" w:author="sondk" w:date="2018-01-25T14:45:00Z">
        <w:del w:id="76" w:author="Huệ Minh Phạm" w:date="2018-07-12T17:20:00Z">
          <w:r w:rsidR="00314EA9" w:rsidDel="00B945A4">
            <w:rPr>
              <w:rFonts w:ascii="Times New Roman" w:hAnsi="Times New Roman"/>
              <w:sz w:val="26"/>
              <w:szCs w:val="26"/>
            </w:rPr>
            <w:delText>7615159</w:delText>
          </w:r>
        </w:del>
      </w:ins>
      <w:ins w:id="77" w:author="Dam Kim Son" w:date="2018-07-11T08:27:00Z">
        <w:del w:id="78" w:author="Huệ Minh Phạm" w:date="2018-07-12T17:20:00Z">
          <w:r w:rsidR="00863138" w:rsidDel="00B945A4">
            <w:rPr>
              <w:rFonts w:ascii="Times New Roman" w:hAnsi="Times New Roman"/>
              <w:sz w:val="26"/>
              <w:szCs w:val="26"/>
            </w:rPr>
            <w:delText>8345739</w:delText>
          </w:r>
        </w:del>
      </w:ins>
      <w:del w:id="79" w:author="Huệ Minh Phạm" w:date="2018-07-12T17:20:00Z">
        <w:r w:rsidR="00F22356" w:rsidRPr="00F22356" w:rsidDel="00B945A4">
          <w:rPr>
            <w:rFonts w:ascii="Times New Roman" w:hAnsi="Times New Roman"/>
            <w:sz w:val="26"/>
            <w:szCs w:val="26"/>
          </w:rPr>
          <w:delText xml:space="preserve">/HĐTD ngày </w:delText>
        </w:r>
        <w:r w:rsidR="00213E37" w:rsidDel="00B945A4">
          <w:rPr>
            <w:rFonts w:ascii="Times New Roman" w:hAnsi="Times New Roman"/>
            <w:sz w:val="26"/>
            <w:szCs w:val="26"/>
          </w:rPr>
          <w:delText>…/…/</w:delText>
        </w:r>
      </w:del>
      <w:ins w:id="80" w:author="sondk" w:date="2018-03-22T15:27:00Z">
        <w:del w:id="81" w:author="Huệ Minh Phạm" w:date="2018-07-12T17:20:00Z">
          <w:r w:rsidR="00425BA2" w:rsidDel="00B945A4">
            <w:rPr>
              <w:rFonts w:ascii="Times New Roman" w:hAnsi="Times New Roman"/>
              <w:sz w:val="26"/>
              <w:szCs w:val="26"/>
            </w:rPr>
            <w:delText>26/01/</w:delText>
          </w:r>
        </w:del>
      </w:ins>
      <w:del w:id="82" w:author="Huệ Minh Phạm" w:date="2018-07-12T17:20:00Z">
        <w:r w:rsidR="00213E37" w:rsidDel="00B945A4">
          <w:rPr>
            <w:rFonts w:ascii="Times New Roman" w:hAnsi="Times New Roman"/>
            <w:sz w:val="26"/>
            <w:szCs w:val="26"/>
          </w:rPr>
          <w:delText>2017</w:delText>
        </w:r>
      </w:del>
      <w:ins w:id="83" w:author="sondk" w:date="2018-01-25T14:45:00Z">
        <w:del w:id="84" w:author="Huệ Minh Phạm" w:date="2018-07-12T17:20:00Z">
          <w:r w:rsidR="00314EA9" w:rsidDel="00B945A4">
            <w:rPr>
              <w:rFonts w:ascii="Times New Roman" w:hAnsi="Times New Roman"/>
              <w:sz w:val="26"/>
              <w:szCs w:val="26"/>
            </w:rPr>
            <w:delText>2018</w:delText>
          </w:r>
        </w:del>
      </w:ins>
      <w:ins w:id="85" w:author="Dam Kim Son" w:date="2018-07-11T08:27:00Z">
        <w:del w:id="86" w:author="Huệ Minh Phạm" w:date="2018-07-12T17:20:00Z">
          <w:r w:rsidR="00863138" w:rsidDel="00B945A4">
            <w:rPr>
              <w:rFonts w:ascii="Times New Roman" w:hAnsi="Times New Roman"/>
              <w:sz w:val="26"/>
              <w:szCs w:val="26"/>
            </w:rPr>
            <w:delText>30/05/2018</w:delText>
          </w:r>
        </w:del>
      </w:ins>
      <w:r w:rsidR="007F4163" w:rsidRPr="007F4163">
        <w:rPr>
          <w:rFonts w:ascii="Times New Roman" w:hAnsi="Times New Roman"/>
          <w:sz w:val="26"/>
          <w:szCs w:val="26"/>
        </w:rPr>
        <w:t>.</w:t>
      </w:r>
      <w:r w:rsidR="007F4163" w:rsidRPr="007F4163">
        <w:rPr>
          <w:rFonts w:ascii="Times New Roman" w:hAnsi="Times New Roman"/>
          <w:noProof/>
          <w:sz w:val="26"/>
          <w:szCs w:val="26"/>
        </w:rPr>
        <w:t xml:space="preserve"> </w:t>
      </w:r>
      <w:r w:rsidR="00367423" w:rsidRPr="00A00ED2">
        <w:rPr>
          <w:rFonts w:ascii="Times New Roman" w:hAnsi="Times New Roman"/>
          <w:sz w:val="26"/>
          <w:szCs w:val="26"/>
        </w:rPr>
        <w:t xml:space="preserve"> </w:t>
      </w:r>
    </w:p>
    <w:p w:rsidR="00AA27ED" w:rsidRPr="00863138" w:rsidRDefault="00AA27ED" w:rsidP="00D2187A">
      <w:pPr>
        <w:spacing w:after="0" w:line="312" w:lineRule="auto"/>
        <w:jc w:val="both"/>
        <w:rPr>
          <w:rFonts w:ascii="Times New Roman" w:hAnsi="Times New Roman"/>
          <w:b/>
          <w:sz w:val="26"/>
          <w:szCs w:val="26"/>
          <w:rPrChange w:id="87" w:author="Dam Kim Son" w:date="2018-07-11T08:27:00Z">
            <w:rPr>
              <w:rFonts w:ascii="Times New Roman" w:hAnsi="Times New Roman"/>
              <w:sz w:val="26"/>
              <w:szCs w:val="26"/>
            </w:rPr>
          </w:rPrChange>
        </w:rPr>
      </w:pPr>
      <w:r w:rsidRPr="00A00ED2">
        <w:rPr>
          <w:rFonts w:ascii="Times New Roman" w:hAnsi="Times New Roman"/>
          <w:b/>
          <w:sz w:val="26"/>
          <w:szCs w:val="26"/>
        </w:rPr>
        <w:t>A- Khách hàng vay vốn</w:t>
      </w:r>
      <w:r w:rsidRPr="00A00ED2">
        <w:rPr>
          <w:rFonts w:ascii="Times New Roman" w:hAnsi="Times New Roman"/>
          <w:sz w:val="26"/>
          <w:szCs w:val="26"/>
        </w:rPr>
        <w:t xml:space="preserve">: </w:t>
      </w:r>
      <w:r w:rsidR="001C08EE" w:rsidRPr="001C08EE">
        <w:t xml:space="preserve"> </w:t>
      </w:r>
      <w:ins w:id="88" w:author="Huệ Minh Phạm" w:date="2018-07-12T17:20:00Z">
        <w:r w:rsidR="00B945A4" w:rsidRPr="00B945A4">
          <w:rPr>
            <w:rFonts w:ascii="Times New Roman" w:hAnsi="Times New Roman"/>
            <w:b/>
            <w:sz w:val="26"/>
            <w:szCs w:val="26"/>
            <w:rPrChange w:id="89" w:author="Huệ Minh Phạm" w:date="2018-07-12T17:23:00Z">
              <w:rPr>
                <w:sz w:val="24"/>
                <w:szCs w:val="24"/>
              </w:rPr>
            </w:rPrChange>
          </w:rPr>
          <w:t>Công ty CP Thép Trang Khanh</w:t>
        </w:r>
      </w:ins>
      <w:ins w:id="90" w:author="sondk" w:date="2018-01-25T14:47:00Z">
        <w:del w:id="91" w:author="Huệ Minh Phạm" w:date="2018-07-12T17:20:00Z">
          <w:r w:rsidR="00314EA9" w:rsidRPr="00314EA9" w:rsidDel="00B945A4">
            <w:rPr>
              <w:rFonts w:ascii="Times New Roman" w:hAnsi="Times New Roman"/>
              <w:b/>
              <w:sz w:val="26"/>
              <w:szCs w:val="26"/>
            </w:rPr>
            <w:delText>Công ty cổ phần th</w:delText>
          </w:r>
          <w:r w:rsidR="00314EA9" w:rsidRPr="00314EA9" w:rsidDel="00B945A4">
            <w:rPr>
              <w:rFonts w:ascii="Times New Roman" w:hAnsi="Times New Roman" w:hint="cs"/>
              <w:b/>
              <w:sz w:val="26"/>
              <w:szCs w:val="26"/>
            </w:rPr>
            <w:delText>ươ</w:delText>
          </w:r>
          <w:r w:rsidR="00314EA9" w:rsidRPr="00314EA9" w:rsidDel="00B945A4">
            <w:rPr>
              <w:rFonts w:ascii="Times New Roman" w:hAnsi="Times New Roman"/>
              <w:b/>
              <w:sz w:val="26"/>
              <w:szCs w:val="26"/>
            </w:rPr>
            <w:delText>ng mại Tr</w:delText>
          </w:r>
          <w:r w:rsidR="00314EA9" w:rsidRPr="00314EA9" w:rsidDel="00B945A4">
            <w:rPr>
              <w:rFonts w:ascii="Times New Roman" w:hAnsi="Times New Roman" w:hint="cs"/>
              <w:b/>
              <w:sz w:val="26"/>
              <w:szCs w:val="26"/>
            </w:rPr>
            <w:delText>ư</w:delText>
          </w:r>
          <w:r w:rsidR="00314EA9" w:rsidRPr="00314EA9" w:rsidDel="00B945A4">
            <w:rPr>
              <w:rFonts w:ascii="Times New Roman" w:hAnsi="Times New Roman"/>
              <w:b/>
              <w:sz w:val="26"/>
              <w:szCs w:val="26"/>
            </w:rPr>
            <w:delText>ờng Phú</w:delText>
          </w:r>
        </w:del>
      </w:ins>
      <w:ins w:id="92" w:author="Dam Kim Son" w:date="2018-07-11T08:27:00Z">
        <w:del w:id="93" w:author="Huệ Minh Phạm" w:date="2018-07-12T17:20:00Z">
          <w:r w:rsidR="00863138" w:rsidDel="00B945A4">
            <w:rPr>
              <w:rFonts w:ascii="Times New Roman" w:hAnsi="Times New Roman"/>
              <w:b/>
              <w:sz w:val="26"/>
              <w:szCs w:val="26"/>
            </w:rPr>
            <w:delText>TNHH Kim Khí Trang Khanh</w:delText>
          </w:r>
        </w:del>
      </w:ins>
      <w:ins w:id="94" w:author="sondk" w:date="2018-01-25T14:47:00Z">
        <w:del w:id="95" w:author="Huệ Minh Phạm" w:date="2018-07-12T17:20:00Z">
          <w:r w:rsidR="00314EA9" w:rsidRPr="00314EA9" w:rsidDel="00B945A4">
            <w:rPr>
              <w:rFonts w:ascii="Times New Roman" w:hAnsi="Times New Roman"/>
              <w:b/>
              <w:sz w:val="26"/>
              <w:szCs w:val="26"/>
            </w:rPr>
            <w:delText xml:space="preserve"> </w:delText>
          </w:r>
        </w:del>
      </w:ins>
      <w:del w:id="96" w:author="sondk" w:date="2017-05-22T15:24:00Z">
        <w:r w:rsidR="00B141E4" w:rsidRPr="00B141E4" w:rsidDel="00FB6CA3">
          <w:rPr>
            <w:rFonts w:ascii="Times New Roman" w:hAnsi="Times New Roman"/>
            <w:b/>
            <w:sz w:val="26"/>
            <w:szCs w:val="26"/>
          </w:rPr>
          <w:delText xml:space="preserve">Công ty TNHH </w:delText>
        </w:r>
      </w:del>
      <w:del w:id="97" w:author="sondk" w:date="2017-04-19T10:31:00Z">
        <w:r w:rsidR="00B141E4" w:rsidRPr="00B141E4" w:rsidDel="00847941">
          <w:rPr>
            <w:rFonts w:ascii="Times New Roman" w:hAnsi="Times New Roman"/>
            <w:b/>
            <w:sz w:val="26"/>
            <w:szCs w:val="26"/>
          </w:rPr>
          <w:delText>Thép Huyền Linh</w:delText>
        </w:r>
      </w:del>
    </w:p>
    <w:p w:rsidR="00AA27ED" w:rsidRPr="00AD7B50" w:rsidRDefault="00AA27ED">
      <w:pPr>
        <w:spacing w:after="0" w:line="312" w:lineRule="auto"/>
        <w:ind w:firstLine="450"/>
        <w:jc w:val="both"/>
        <w:rPr>
          <w:rFonts w:ascii="Times New Roman" w:hAnsi="Times New Roman"/>
          <w:sz w:val="26"/>
          <w:szCs w:val="26"/>
        </w:rPr>
        <w:pPrChange w:id="98" w:author="Dam Kim Son" w:date="2018-07-11T08:31:00Z">
          <w:pPr>
            <w:spacing w:after="0" w:line="312" w:lineRule="auto"/>
            <w:jc w:val="both"/>
          </w:pPr>
        </w:pPrChange>
      </w:pPr>
      <w:del w:id="99" w:author="Hoài" w:date="2020-08-20T15:03:00Z">
        <w:r w:rsidRPr="00D2187A" w:rsidDel="00956C2C">
          <w:rPr>
            <w:rFonts w:ascii="Times New Roman" w:hAnsi="Times New Roman"/>
            <w:sz w:val="26"/>
            <w:szCs w:val="26"/>
          </w:rPr>
          <w:delText xml:space="preserve">- </w:delText>
        </w:r>
        <w:r w:rsidR="007F4163" w:rsidRPr="00D2187A" w:rsidDel="00956C2C">
          <w:rPr>
            <w:rFonts w:ascii="Times New Roman" w:hAnsi="Times New Roman"/>
            <w:sz w:val="26"/>
            <w:szCs w:val="26"/>
          </w:rPr>
          <w:delText>Ông</w:delText>
        </w:r>
      </w:del>
      <w:ins w:id="100" w:author="Dam Kim Son" w:date="2018-07-11T08:27:00Z">
        <w:del w:id="101" w:author="Hoài" w:date="2020-08-20T15:03:00Z">
          <w:r w:rsidR="00863138" w:rsidRPr="00D2187A" w:rsidDel="00956C2C">
            <w:rPr>
              <w:rFonts w:ascii="Times New Roman" w:hAnsi="Times New Roman"/>
              <w:sz w:val="26"/>
              <w:szCs w:val="26"/>
            </w:rPr>
            <w:delText>Bà</w:delText>
          </w:r>
        </w:del>
      </w:ins>
      <w:ins w:id="102" w:author="Huệ Minh Phạm" w:date="2018-07-12T17:20:00Z">
        <w:del w:id="103" w:author="Hoài" w:date="2020-08-20T15:03:00Z">
          <w:r w:rsidR="00B945A4" w:rsidDel="00956C2C">
            <w:rPr>
              <w:rFonts w:ascii="Times New Roman" w:hAnsi="Times New Roman"/>
              <w:sz w:val="26"/>
              <w:szCs w:val="26"/>
            </w:rPr>
            <w:delText>Ông</w:delText>
          </w:r>
        </w:del>
      </w:ins>
      <w:del w:id="104" w:author="Hoài" w:date="2020-08-20T15:03:00Z">
        <w:r w:rsidR="004712D1" w:rsidRPr="00D2187A" w:rsidDel="00956C2C">
          <w:rPr>
            <w:rFonts w:ascii="Times New Roman" w:hAnsi="Times New Roman"/>
            <w:sz w:val="26"/>
            <w:szCs w:val="26"/>
          </w:rPr>
          <w:delText>:</w:delText>
        </w:r>
        <w:r w:rsidR="007F4163" w:rsidRPr="00D2187A" w:rsidDel="00956C2C">
          <w:rPr>
            <w:rFonts w:ascii="Times New Roman" w:hAnsi="Times New Roman"/>
            <w:sz w:val="26"/>
            <w:szCs w:val="26"/>
          </w:rPr>
          <w:delText xml:space="preserve"> </w:delText>
        </w:r>
        <w:r w:rsidR="007D16BF" w:rsidRPr="00D2187A" w:rsidDel="00956C2C">
          <w:rPr>
            <w:rFonts w:ascii="Times New Roman" w:hAnsi="Times New Roman"/>
            <w:sz w:val="26"/>
            <w:szCs w:val="26"/>
          </w:rPr>
          <w:delText>Phạ</w:delText>
        </w:r>
        <w:r w:rsidR="007D16BF" w:rsidRPr="00E421A3" w:rsidDel="00956C2C">
          <w:rPr>
            <w:rFonts w:ascii="Times New Roman" w:hAnsi="Times New Roman"/>
            <w:sz w:val="26"/>
            <w:szCs w:val="26"/>
          </w:rPr>
          <w:delText>m Anh Thắng</w:delText>
        </w:r>
      </w:del>
      <w:ins w:id="105" w:author="Nguyen Thi Van Anh" w:date="2017-03-27T09:23:00Z">
        <w:del w:id="106" w:author="Hoài" w:date="2020-08-20T15:03:00Z">
          <w:r w:rsidR="006E57D9" w:rsidRPr="00E421A3" w:rsidDel="00956C2C">
            <w:rPr>
              <w:rFonts w:ascii="Times New Roman" w:hAnsi="Times New Roman"/>
              <w:sz w:val="26"/>
              <w:szCs w:val="26"/>
            </w:rPr>
            <w:delText>Tr</w:delText>
          </w:r>
          <w:r w:rsidR="006E57D9" w:rsidRPr="006E44A7" w:rsidDel="00956C2C">
            <w:rPr>
              <w:rFonts w:ascii="Times New Roman" w:hAnsi="Times New Roman"/>
              <w:sz w:val="26"/>
              <w:szCs w:val="26"/>
            </w:rPr>
            <w:delText>ần Quang Chương</w:delText>
          </w:r>
        </w:del>
      </w:ins>
      <w:ins w:id="107" w:author="sondk" w:date="2018-01-25T14:45:00Z">
        <w:del w:id="108" w:author="Hoài" w:date="2020-08-20T15:03:00Z">
          <w:r w:rsidR="00314EA9" w:rsidRPr="00B945A4" w:rsidDel="00956C2C">
            <w:rPr>
              <w:rFonts w:ascii="Times New Roman" w:hAnsi="Times New Roman"/>
              <w:sz w:val="26"/>
              <w:szCs w:val="26"/>
              <w:rPrChange w:id="109" w:author="Huệ Minh Phạm" w:date="2018-07-12T17:23:00Z">
                <w:rPr/>
              </w:rPrChange>
            </w:rPr>
            <w:delText xml:space="preserve"> </w:delText>
          </w:r>
        </w:del>
      </w:ins>
      <w:ins w:id="110" w:author="Huệ Minh Phạm" w:date="2018-07-12T17:20:00Z">
        <w:del w:id="111" w:author="Hoài" w:date="2020-08-20T15:03:00Z">
          <w:r w:rsidR="00B945A4" w:rsidRPr="00B945A4" w:rsidDel="00956C2C">
            <w:rPr>
              <w:rFonts w:ascii="Times New Roman" w:hAnsi="Times New Roman"/>
              <w:sz w:val="26"/>
              <w:szCs w:val="26"/>
              <w:rPrChange w:id="112" w:author="Huệ Minh Phạm" w:date="2018-07-12T17:23:00Z">
                <w:rPr>
                  <w:b/>
                  <w:sz w:val="24"/>
                  <w:szCs w:val="24"/>
                </w:rPr>
              </w:rPrChange>
            </w:rPr>
            <w:delText>Trần Trọng Hải</w:delText>
          </w:r>
        </w:del>
      </w:ins>
      <w:ins w:id="113" w:author="Huệ Minh Phạm" w:date="2018-10-16T15:50:00Z">
        <w:del w:id="114" w:author="Hoài" w:date="2020-08-20T15:03:00Z">
          <w:r w:rsidR="00B97B7D" w:rsidDel="00956C2C">
            <w:rPr>
              <w:rFonts w:ascii="Times New Roman" w:hAnsi="Times New Roman"/>
              <w:sz w:val="26"/>
              <w:szCs w:val="26"/>
            </w:rPr>
            <w:delText>Đoàn Thành Duy</w:delText>
          </w:r>
        </w:del>
      </w:ins>
      <w:ins w:id="115" w:author="AutoBVT" w:date="2018-12-06T15:28:00Z">
        <w:del w:id="116" w:author="Hoài" w:date="2020-08-20T15:03:00Z">
          <w:r w:rsidR="00304292" w:rsidDel="00956C2C">
            <w:rPr>
              <w:rFonts w:ascii="Times New Roman" w:hAnsi="Times New Roman"/>
              <w:sz w:val="26"/>
              <w:szCs w:val="26"/>
            </w:rPr>
            <w:delText>Trần Trọng Hải</w:delText>
          </w:r>
        </w:del>
      </w:ins>
      <w:ins w:id="117" w:author="AutoBVT" w:date="2018-12-21T16:59:00Z">
        <w:del w:id="118" w:author="Hoài" w:date="2020-08-20T15:03:00Z">
          <w:r w:rsidR="00B8071C" w:rsidRPr="00B8071C" w:rsidDel="00956C2C">
            <w:delText xml:space="preserve"> </w:delText>
          </w:r>
          <w:r w:rsidR="00B8071C" w:rsidRPr="00B8071C" w:rsidDel="00956C2C">
            <w:rPr>
              <w:rFonts w:ascii="Times New Roman" w:hAnsi="Times New Roman"/>
              <w:sz w:val="26"/>
              <w:szCs w:val="26"/>
            </w:rPr>
            <w:delText>Đoàn</w:delText>
          </w:r>
          <w:r w:rsidR="00B8071C" w:rsidDel="00956C2C">
            <w:rPr>
              <w:rFonts w:ascii="Times New Roman" w:hAnsi="Times New Roman"/>
              <w:sz w:val="26"/>
              <w:szCs w:val="26"/>
            </w:rPr>
            <w:delText xml:space="preserve"> Th</w:delText>
          </w:r>
          <w:r w:rsidR="00B8071C" w:rsidRPr="00B8071C" w:rsidDel="00956C2C">
            <w:rPr>
              <w:rFonts w:ascii="Times New Roman" w:hAnsi="Times New Roman"/>
              <w:sz w:val="26"/>
              <w:szCs w:val="26"/>
            </w:rPr>
            <w:delText>ành</w:delText>
          </w:r>
          <w:r w:rsidR="00B8071C" w:rsidDel="00956C2C">
            <w:rPr>
              <w:rFonts w:ascii="Times New Roman" w:hAnsi="Times New Roman"/>
              <w:sz w:val="26"/>
              <w:szCs w:val="26"/>
            </w:rPr>
            <w:delText xml:space="preserve"> Duy</w:delText>
          </w:r>
        </w:del>
      </w:ins>
      <w:ins w:id="119" w:author="Hoài" w:date="2020-08-20T15:03:00Z">
        <w:r w:rsidR="00956C2C">
          <w:rPr>
            <w:rFonts w:ascii="Times New Roman" w:hAnsi="Times New Roman"/>
            <w:sz w:val="26"/>
            <w:szCs w:val="26"/>
          </w:rPr>
          <w:t>-</w:t>
        </w:r>
      </w:ins>
      <w:ins w:id="120" w:author="Hoài" w:date="2020-12-14T14:07:00Z">
        <w:r w:rsidR="006131EC">
          <w:rPr>
            <w:rFonts w:ascii="Times New Roman" w:hAnsi="Times New Roman"/>
            <w:sz w:val="26"/>
            <w:szCs w:val="26"/>
          </w:rPr>
          <w:t xml:space="preserve">Ông </w:t>
        </w:r>
      </w:ins>
      <w:ins w:id="121" w:author="Hoài" w:date="2021-03-01T09:35:00Z">
        <w:r w:rsidR="00AB6BA6">
          <w:rPr>
            <w:rFonts w:ascii="Times New Roman" w:hAnsi="Times New Roman"/>
            <w:sz w:val="26"/>
            <w:szCs w:val="26"/>
          </w:rPr>
          <w:t>Nguyễn Mạnh Hùng</w:t>
        </w:r>
      </w:ins>
      <w:ins w:id="122" w:author="Hoài" w:date="2020-08-20T15:03:00Z">
        <w:r w:rsidR="00956C2C">
          <w:rPr>
            <w:rFonts w:ascii="Times New Roman" w:hAnsi="Times New Roman"/>
            <w:sz w:val="26"/>
            <w:szCs w:val="26"/>
          </w:rPr>
          <w:tab/>
        </w:r>
      </w:ins>
      <w:ins w:id="123" w:author="Huệ Minh Phạm" w:date="2018-07-12T17:20:00Z">
        <w:r w:rsidR="00B945A4" w:rsidRPr="00B945A4">
          <w:rPr>
            <w:rFonts w:ascii="Times New Roman" w:hAnsi="Times New Roman"/>
            <w:sz w:val="26"/>
            <w:szCs w:val="26"/>
            <w:rPrChange w:id="124" w:author="Huệ Minh Phạm" w:date="2018-07-12T17:23:00Z">
              <w:rPr>
                <w:sz w:val="24"/>
                <w:szCs w:val="24"/>
              </w:rPr>
            </w:rPrChange>
          </w:rPr>
          <w:t xml:space="preserve">       </w:t>
        </w:r>
      </w:ins>
      <w:ins w:id="125" w:author="Hoài" w:date="2020-08-20T15:03:00Z">
        <w:r w:rsidR="00956C2C">
          <w:rPr>
            <w:rFonts w:ascii="Times New Roman" w:hAnsi="Times New Roman"/>
            <w:sz w:val="26"/>
            <w:szCs w:val="26"/>
          </w:rPr>
          <w:tab/>
        </w:r>
      </w:ins>
      <w:ins w:id="126" w:author="Huệ Minh Phạm" w:date="2018-07-12T17:20:00Z">
        <w:r w:rsidR="00B945A4" w:rsidRPr="00B945A4">
          <w:rPr>
            <w:rFonts w:ascii="Times New Roman" w:hAnsi="Times New Roman"/>
            <w:sz w:val="26"/>
            <w:szCs w:val="26"/>
            <w:rPrChange w:id="127" w:author="Huệ Minh Phạm" w:date="2018-07-12T17:23:00Z">
              <w:rPr>
                <w:sz w:val="24"/>
                <w:szCs w:val="24"/>
              </w:rPr>
            </w:rPrChange>
          </w:rPr>
          <w:t xml:space="preserve">  </w:t>
        </w:r>
      </w:ins>
      <w:ins w:id="128" w:author="sondk" w:date="2018-01-25T14:45:00Z">
        <w:del w:id="129" w:author="Dam Kim Son" w:date="2018-07-11T08:27:00Z">
          <w:r w:rsidR="00314EA9" w:rsidRPr="00D2187A" w:rsidDel="00863138">
            <w:rPr>
              <w:rFonts w:ascii="Times New Roman" w:hAnsi="Times New Roman"/>
              <w:sz w:val="26"/>
              <w:szCs w:val="26"/>
            </w:rPr>
            <w:delText>Nguyễn Hữ</w:delText>
          </w:r>
          <w:r w:rsidR="00314EA9" w:rsidRPr="00E421A3" w:rsidDel="00863138">
            <w:rPr>
              <w:rFonts w:ascii="Times New Roman" w:hAnsi="Times New Roman"/>
              <w:sz w:val="26"/>
              <w:szCs w:val="26"/>
            </w:rPr>
            <w:delText>u Chiều</w:delText>
          </w:r>
        </w:del>
      </w:ins>
      <w:ins w:id="130" w:author="Dam Kim Son" w:date="2018-07-11T08:27:00Z">
        <w:del w:id="131" w:author="Huệ Minh Phạm" w:date="2018-07-12T17:20:00Z">
          <w:r w:rsidR="00863138" w:rsidRPr="00863138" w:rsidDel="00B945A4">
            <w:rPr>
              <w:rFonts w:ascii="Times New Roman" w:hAnsi="Times New Roman"/>
              <w:sz w:val="26"/>
              <w:szCs w:val="26"/>
              <w:rPrChange w:id="132" w:author="Dam Kim Son" w:date="2018-07-11T08:28:00Z">
                <w:rPr>
                  <w:rFonts w:ascii="Times New Roman" w:hAnsi="Times New Roman"/>
                  <w:b/>
                  <w:sz w:val="26"/>
                  <w:szCs w:val="26"/>
                </w:rPr>
              </w:rPrChange>
            </w:rPr>
            <w:delText>Trần Ngọc Linh</w:delText>
          </w:r>
        </w:del>
      </w:ins>
      <w:del w:id="133" w:author="Huệ Minh Phạm" w:date="2018-07-12T17:20:00Z">
        <w:r w:rsidR="004712D1" w:rsidRPr="00D2187A" w:rsidDel="00B945A4">
          <w:rPr>
            <w:rFonts w:ascii="Times New Roman" w:hAnsi="Times New Roman"/>
            <w:sz w:val="26"/>
            <w:szCs w:val="26"/>
          </w:rPr>
          <w:tab/>
        </w:r>
      </w:del>
      <w:del w:id="134" w:author="Hoài" w:date="2020-12-18T12:03:00Z">
        <w:r w:rsidRPr="00D2187A" w:rsidDel="00B15F97">
          <w:rPr>
            <w:rFonts w:ascii="Times New Roman" w:hAnsi="Times New Roman"/>
            <w:sz w:val="26"/>
            <w:szCs w:val="26"/>
          </w:rPr>
          <w:tab/>
        </w:r>
      </w:del>
      <w:r w:rsidRPr="00D2187A">
        <w:rPr>
          <w:rFonts w:ascii="Times New Roman" w:hAnsi="Times New Roman"/>
          <w:sz w:val="26"/>
          <w:szCs w:val="26"/>
        </w:rPr>
        <w:t>- Chức v</w:t>
      </w:r>
      <w:r w:rsidRPr="00E421A3">
        <w:rPr>
          <w:rFonts w:ascii="Times New Roman" w:hAnsi="Times New Roman"/>
          <w:sz w:val="26"/>
          <w:szCs w:val="26"/>
        </w:rPr>
        <w:t xml:space="preserve">ụ: </w:t>
      </w:r>
      <w:ins w:id="135" w:author="Hoài" w:date="2021-03-01T09:35:00Z">
        <w:r w:rsidR="00AB6BA6">
          <w:rPr>
            <w:rFonts w:ascii="Times New Roman" w:hAnsi="Times New Roman"/>
            <w:sz w:val="26"/>
            <w:szCs w:val="26"/>
          </w:rPr>
          <w:t>Phó tổng giám đốc</w:t>
        </w:r>
      </w:ins>
      <w:ins w:id="136" w:author="Huệ Minh Phạm" w:date="2018-07-12T17:20:00Z">
        <w:del w:id="137" w:author="Hoài" w:date="2020-12-14T14:08:00Z">
          <w:r w:rsidR="00B945A4" w:rsidRPr="00B945A4" w:rsidDel="006131EC">
            <w:rPr>
              <w:rFonts w:ascii="Times New Roman" w:hAnsi="Times New Roman"/>
              <w:sz w:val="26"/>
              <w:szCs w:val="26"/>
              <w:rPrChange w:id="138" w:author="Huệ Minh Phạm" w:date="2018-07-12T17:23:00Z">
                <w:rPr>
                  <w:b/>
                  <w:sz w:val="24"/>
                  <w:szCs w:val="24"/>
                </w:rPr>
              </w:rPrChange>
            </w:rPr>
            <w:delText xml:space="preserve">Phó </w:delText>
          </w:r>
        </w:del>
      </w:ins>
      <w:ins w:id="139" w:author="AutoBVT" w:date="2018-12-06T15:28:00Z">
        <w:del w:id="140" w:author="Hoài" w:date="2020-12-14T14:08:00Z">
          <w:r w:rsidR="00304292" w:rsidDel="006131EC">
            <w:rPr>
              <w:rFonts w:ascii="Times New Roman" w:hAnsi="Times New Roman"/>
              <w:sz w:val="26"/>
              <w:szCs w:val="26"/>
            </w:rPr>
            <w:delText xml:space="preserve">Phó </w:delText>
          </w:r>
        </w:del>
      </w:ins>
      <w:ins w:id="141" w:author="Huệ Minh Phạm" w:date="2018-07-12T17:20:00Z">
        <w:del w:id="142" w:author="Hoài" w:date="2020-12-14T14:08:00Z">
          <w:r w:rsidR="00B945A4" w:rsidRPr="00B945A4" w:rsidDel="006131EC">
            <w:rPr>
              <w:rFonts w:ascii="Times New Roman" w:hAnsi="Times New Roman"/>
              <w:sz w:val="26"/>
              <w:szCs w:val="26"/>
              <w:rPrChange w:id="143" w:author="Huệ Minh Phạm" w:date="2018-07-12T17:23:00Z">
                <w:rPr>
                  <w:b/>
                  <w:sz w:val="24"/>
                  <w:szCs w:val="24"/>
                </w:rPr>
              </w:rPrChange>
            </w:rPr>
            <w:delText>Tổng giám đốc</w:delText>
          </w:r>
        </w:del>
      </w:ins>
      <w:del w:id="144" w:author="Dam Kim Son" w:date="2018-07-11T08:27:00Z">
        <w:r w:rsidR="004712D1" w:rsidRPr="00D2187A" w:rsidDel="00863138">
          <w:rPr>
            <w:rFonts w:ascii="Times New Roman" w:hAnsi="Times New Roman"/>
            <w:sz w:val="26"/>
            <w:szCs w:val="26"/>
          </w:rPr>
          <w:delText>Giám đốc làm đạ</w:delText>
        </w:r>
        <w:r w:rsidR="004712D1" w:rsidRPr="00E421A3" w:rsidDel="00863138">
          <w:rPr>
            <w:rFonts w:ascii="Times New Roman" w:hAnsi="Times New Roman"/>
            <w:sz w:val="26"/>
            <w:szCs w:val="26"/>
          </w:rPr>
          <w:delText>i diện</w:delText>
        </w:r>
      </w:del>
      <w:ins w:id="145" w:author="Dam Kim Son" w:date="2018-07-11T08:27:00Z">
        <w:del w:id="146" w:author="Huệ Minh Phạm" w:date="2018-07-12T17:20:00Z">
          <w:r w:rsidR="00863138" w:rsidRPr="00E421A3" w:rsidDel="00B945A4">
            <w:rPr>
              <w:rFonts w:ascii="Times New Roman" w:hAnsi="Times New Roman"/>
              <w:sz w:val="26"/>
              <w:szCs w:val="26"/>
            </w:rPr>
            <w:delText>Ch</w:delText>
          </w:r>
          <w:r w:rsidR="00863138" w:rsidRPr="006E44A7" w:rsidDel="00B945A4">
            <w:rPr>
              <w:rFonts w:ascii="Times New Roman" w:hAnsi="Times New Roman"/>
              <w:sz w:val="26"/>
              <w:szCs w:val="26"/>
            </w:rPr>
            <w:delText>ủ tịch HĐTV</w:delText>
          </w:r>
        </w:del>
      </w:ins>
    </w:p>
    <w:p w:rsidR="00AA27ED" w:rsidRPr="005A17A7" w:rsidRDefault="00AA27ED" w:rsidP="00D2187A">
      <w:pPr>
        <w:spacing w:after="0" w:line="312" w:lineRule="auto"/>
        <w:jc w:val="both"/>
        <w:rPr>
          <w:rFonts w:ascii="Times New Roman" w:hAnsi="Times New Roman"/>
          <w:b/>
          <w:sz w:val="26"/>
          <w:szCs w:val="26"/>
        </w:rPr>
      </w:pPr>
      <w:r w:rsidRPr="00A00ED2">
        <w:rPr>
          <w:rFonts w:ascii="Times New Roman" w:hAnsi="Times New Roman"/>
          <w:b/>
          <w:sz w:val="26"/>
          <w:szCs w:val="26"/>
        </w:rPr>
        <w:t xml:space="preserve">B- Ngân </w:t>
      </w:r>
      <w:r w:rsidRPr="00B15F97">
        <w:rPr>
          <w:rFonts w:ascii="Times New Roman" w:hAnsi="Times New Roman"/>
          <w:b/>
          <w:sz w:val="26"/>
          <w:szCs w:val="26"/>
        </w:rPr>
        <w:t xml:space="preserve">hàng </w:t>
      </w:r>
      <w:r w:rsidR="00051238" w:rsidRPr="00B15F97">
        <w:rPr>
          <w:rFonts w:ascii="Times New Roman" w:hAnsi="Times New Roman"/>
          <w:b/>
          <w:sz w:val="26"/>
          <w:szCs w:val="26"/>
        </w:rPr>
        <w:t>TMCP Đ</w:t>
      </w:r>
      <w:r w:rsidR="00051238" w:rsidRPr="00AB6BA6">
        <w:rPr>
          <w:rFonts w:ascii="Times New Roman" w:hAnsi="Times New Roman"/>
          <w:b/>
          <w:sz w:val="26"/>
          <w:szCs w:val="26"/>
        </w:rPr>
        <w:t>ầu tư &amp; Phát tri</w:t>
      </w:r>
      <w:r w:rsidR="00051238" w:rsidRPr="005A17A7">
        <w:rPr>
          <w:rFonts w:ascii="Times New Roman" w:hAnsi="Times New Roman"/>
          <w:b/>
          <w:sz w:val="26"/>
          <w:szCs w:val="26"/>
        </w:rPr>
        <w:t>ển Việt Nam</w:t>
      </w:r>
      <w:ins w:id="147" w:author="Dam Kim Son" w:date="2018-07-11T08:31:00Z">
        <w:r w:rsidR="00863138" w:rsidRPr="005A17A7">
          <w:rPr>
            <w:rFonts w:ascii="Times New Roman" w:hAnsi="Times New Roman"/>
            <w:b/>
            <w:sz w:val="26"/>
            <w:szCs w:val="26"/>
          </w:rPr>
          <w:t xml:space="preserve"> </w:t>
        </w:r>
      </w:ins>
      <w:r w:rsidR="00051238" w:rsidRPr="005A17A7">
        <w:rPr>
          <w:rFonts w:ascii="Times New Roman" w:hAnsi="Times New Roman"/>
          <w:b/>
          <w:sz w:val="26"/>
          <w:szCs w:val="26"/>
        </w:rPr>
        <w:t>- C</w:t>
      </w:r>
      <w:r w:rsidRPr="005A17A7">
        <w:rPr>
          <w:rFonts w:ascii="Times New Roman" w:hAnsi="Times New Roman"/>
          <w:b/>
          <w:sz w:val="26"/>
          <w:szCs w:val="26"/>
        </w:rPr>
        <w:t xml:space="preserve">hi nhánh </w:t>
      </w:r>
      <w:r w:rsidR="004712D1" w:rsidRPr="005A17A7">
        <w:rPr>
          <w:rFonts w:ascii="Times New Roman" w:hAnsi="Times New Roman"/>
          <w:b/>
          <w:sz w:val="26"/>
          <w:szCs w:val="26"/>
        </w:rPr>
        <w:t xml:space="preserve">Đông </w:t>
      </w:r>
      <w:del w:id="148" w:author="Dam Kim Son" w:date="2018-07-11T08:31:00Z">
        <w:r w:rsidR="004712D1" w:rsidRPr="005A17A7" w:rsidDel="00863138">
          <w:rPr>
            <w:rFonts w:ascii="Times New Roman" w:hAnsi="Times New Roman"/>
            <w:b/>
            <w:sz w:val="26"/>
            <w:szCs w:val="26"/>
          </w:rPr>
          <w:delText>Hải Phòng</w:delText>
        </w:r>
      </w:del>
      <w:ins w:id="149" w:author="Dam Kim Son" w:date="2018-07-11T08:40:00Z">
        <w:r w:rsidR="00551E5D" w:rsidRPr="005A17A7">
          <w:rPr>
            <w:rFonts w:ascii="Times New Roman" w:hAnsi="Times New Roman"/>
            <w:b/>
            <w:sz w:val="26"/>
            <w:szCs w:val="26"/>
          </w:rPr>
          <w:t>Hải Phòng</w:t>
        </w:r>
      </w:ins>
      <w:r w:rsidR="004712D1" w:rsidRPr="005A17A7">
        <w:rPr>
          <w:rFonts w:ascii="Times New Roman" w:hAnsi="Times New Roman"/>
          <w:b/>
          <w:sz w:val="26"/>
          <w:szCs w:val="26"/>
        </w:rPr>
        <w:t>:</w:t>
      </w:r>
    </w:p>
    <w:p w:rsidR="00AA27ED" w:rsidRPr="005A17A7" w:rsidRDefault="00AA27ED">
      <w:pPr>
        <w:spacing w:after="0" w:line="312" w:lineRule="auto"/>
        <w:ind w:firstLine="450"/>
        <w:jc w:val="both"/>
        <w:rPr>
          <w:rFonts w:ascii="Times New Roman" w:hAnsi="Times New Roman"/>
          <w:sz w:val="26"/>
          <w:szCs w:val="26"/>
        </w:rPr>
        <w:pPrChange w:id="150" w:author="Dam Kim Son" w:date="2018-07-11T08:31:00Z">
          <w:pPr>
            <w:spacing w:after="0" w:line="312" w:lineRule="auto"/>
            <w:jc w:val="both"/>
          </w:pPr>
        </w:pPrChange>
      </w:pPr>
      <w:r w:rsidRPr="005A17A7">
        <w:rPr>
          <w:rFonts w:ascii="Times New Roman" w:hAnsi="Times New Roman"/>
          <w:sz w:val="26"/>
          <w:szCs w:val="26"/>
        </w:rPr>
        <w:t xml:space="preserve">- </w:t>
      </w:r>
      <w:del w:id="151" w:author="sondk" w:date="2017-04-17T21:41:00Z">
        <w:r w:rsidR="00B141E4" w:rsidRPr="005A17A7" w:rsidDel="00BE022D">
          <w:rPr>
            <w:rFonts w:ascii="Times New Roman" w:hAnsi="Times New Roman"/>
            <w:sz w:val="26"/>
            <w:szCs w:val="26"/>
          </w:rPr>
          <w:delText>Bà</w:delText>
        </w:r>
      </w:del>
      <w:ins w:id="152" w:author="sondk" w:date="2017-04-17T21:41:00Z">
        <w:del w:id="153" w:author="Dam Kim Son" w:date="2018-07-11T08:27:00Z">
          <w:r w:rsidR="00425BA2" w:rsidRPr="005A17A7" w:rsidDel="00863138">
            <w:rPr>
              <w:rFonts w:ascii="Times New Roman" w:hAnsi="Times New Roman"/>
              <w:sz w:val="26"/>
              <w:szCs w:val="26"/>
            </w:rPr>
            <w:delText>Bà</w:delText>
          </w:r>
        </w:del>
      </w:ins>
      <w:ins w:id="154" w:author="Dam Kim Son" w:date="2018-07-11T08:27:00Z">
        <w:r w:rsidR="00863138" w:rsidRPr="005A17A7">
          <w:rPr>
            <w:rFonts w:ascii="Times New Roman" w:hAnsi="Times New Roman"/>
            <w:sz w:val="26"/>
            <w:szCs w:val="26"/>
          </w:rPr>
          <w:t>Ông</w:t>
        </w:r>
      </w:ins>
      <w:r w:rsidR="00B141E4" w:rsidRPr="005A17A7">
        <w:rPr>
          <w:rFonts w:ascii="Times New Roman" w:hAnsi="Times New Roman"/>
          <w:sz w:val="26"/>
          <w:szCs w:val="26"/>
        </w:rPr>
        <w:t xml:space="preserve">: </w:t>
      </w:r>
      <w:del w:id="155" w:author="sondk" w:date="2017-04-17T21:41:00Z">
        <w:r w:rsidR="00B141E4" w:rsidRPr="005A17A7" w:rsidDel="00BE022D">
          <w:rPr>
            <w:rFonts w:ascii="Times New Roman" w:hAnsi="Times New Roman"/>
            <w:sz w:val="26"/>
            <w:szCs w:val="26"/>
          </w:rPr>
          <w:delText>Nguyễn Thị Vân Anh</w:delText>
        </w:r>
      </w:del>
      <w:ins w:id="156" w:author="sondk" w:date="2018-03-22T15:27:00Z">
        <w:del w:id="157" w:author="Dam Kim Son" w:date="2018-07-11T08:27:00Z">
          <w:r w:rsidR="00425BA2" w:rsidRPr="005A17A7" w:rsidDel="00863138">
            <w:rPr>
              <w:rFonts w:ascii="Times New Roman" w:hAnsi="Times New Roman"/>
              <w:sz w:val="26"/>
              <w:szCs w:val="26"/>
            </w:rPr>
            <w:delText>Trần Thị Thu Trang</w:delText>
          </w:r>
        </w:del>
      </w:ins>
      <w:ins w:id="158" w:author="Dam Kim Son" w:date="2018-07-11T08:27:00Z">
        <w:del w:id="159" w:author="AutoBVT" w:date="2018-12-25T09:30:00Z">
          <w:r w:rsidR="00863138" w:rsidRPr="005A17A7" w:rsidDel="003B7E4F">
            <w:rPr>
              <w:rFonts w:ascii="Times New Roman" w:hAnsi="Times New Roman"/>
              <w:sz w:val="26"/>
              <w:szCs w:val="26"/>
            </w:rPr>
            <w:delText>Đàm Kim Sơn</w:delText>
          </w:r>
        </w:del>
      </w:ins>
      <w:ins w:id="160" w:author="AutoBVT" w:date="2018-12-25T09:30:00Z">
        <w:r w:rsidR="003B7E4F" w:rsidRPr="005A17A7">
          <w:rPr>
            <w:rFonts w:ascii="Times New Roman" w:hAnsi="Times New Roman"/>
            <w:sz w:val="26"/>
            <w:szCs w:val="26"/>
          </w:rPr>
          <w:t>Phạm Tuấn Hiệp</w:t>
        </w:r>
      </w:ins>
      <w:ins w:id="161" w:author="sondk" w:date="2017-04-17T21:41:00Z">
        <w:r w:rsidR="00BE022D" w:rsidRPr="005A17A7">
          <w:rPr>
            <w:rFonts w:ascii="Times New Roman" w:hAnsi="Times New Roman"/>
            <w:sz w:val="26"/>
            <w:szCs w:val="26"/>
          </w:rPr>
          <w:tab/>
        </w:r>
      </w:ins>
      <w:r w:rsidR="004712D1" w:rsidRPr="005A17A7">
        <w:rPr>
          <w:rFonts w:ascii="Times New Roman" w:hAnsi="Times New Roman"/>
          <w:sz w:val="26"/>
          <w:szCs w:val="26"/>
        </w:rPr>
        <w:t xml:space="preserve"> </w:t>
      </w:r>
      <w:r w:rsidR="00B141E4" w:rsidRPr="005A17A7">
        <w:rPr>
          <w:rFonts w:ascii="Times New Roman" w:hAnsi="Times New Roman"/>
          <w:sz w:val="26"/>
          <w:szCs w:val="26"/>
        </w:rPr>
        <w:t xml:space="preserve">     </w:t>
      </w:r>
      <w:del w:id="162" w:author="Dam Kim Son" w:date="2018-07-11T08:27:00Z">
        <w:r w:rsidR="00B141E4" w:rsidRPr="005A17A7" w:rsidDel="00863138">
          <w:rPr>
            <w:rFonts w:ascii="Times New Roman" w:hAnsi="Times New Roman"/>
            <w:sz w:val="26"/>
            <w:szCs w:val="26"/>
          </w:rPr>
          <w:delText xml:space="preserve"> </w:delText>
        </w:r>
      </w:del>
      <w:del w:id="163" w:author="Dam Kim Son" w:date="2018-07-11T08:28:00Z">
        <w:r w:rsidR="00B141E4" w:rsidRPr="005A17A7" w:rsidDel="00863138">
          <w:rPr>
            <w:rFonts w:ascii="Times New Roman" w:hAnsi="Times New Roman"/>
            <w:sz w:val="26"/>
            <w:szCs w:val="26"/>
          </w:rPr>
          <w:delText xml:space="preserve">   </w:delText>
        </w:r>
      </w:del>
      <w:r w:rsidR="007119AE" w:rsidRPr="005A17A7">
        <w:rPr>
          <w:rFonts w:ascii="Times New Roman" w:hAnsi="Times New Roman"/>
          <w:sz w:val="26"/>
          <w:szCs w:val="26"/>
        </w:rPr>
        <w:t xml:space="preserve"> </w:t>
      </w:r>
      <w:ins w:id="164" w:author="sondk" w:date="2018-01-25T14:52:00Z">
        <w:r w:rsidR="00011F79" w:rsidRPr="005A17A7">
          <w:rPr>
            <w:rFonts w:ascii="Times New Roman" w:hAnsi="Times New Roman"/>
            <w:sz w:val="26"/>
            <w:szCs w:val="26"/>
          </w:rPr>
          <w:tab/>
        </w:r>
        <w:del w:id="165" w:author="Dam Kim Son" w:date="2018-07-11T08:28:00Z">
          <w:r w:rsidR="00011F79" w:rsidRPr="005A17A7" w:rsidDel="00863138">
            <w:rPr>
              <w:rFonts w:ascii="Times New Roman" w:hAnsi="Times New Roman"/>
              <w:sz w:val="26"/>
              <w:szCs w:val="26"/>
            </w:rPr>
            <w:tab/>
          </w:r>
        </w:del>
      </w:ins>
      <w:r w:rsidRPr="005A17A7">
        <w:rPr>
          <w:rFonts w:ascii="Times New Roman" w:hAnsi="Times New Roman"/>
          <w:sz w:val="26"/>
          <w:szCs w:val="26"/>
        </w:rPr>
        <w:t xml:space="preserve">- Chức vụ: </w:t>
      </w:r>
      <w:del w:id="166" w:author="Dam Kim Son" w:date="2018-07-11T08:28:00Z">
        <w:r w:rsidR="004712D1" w:rsidRPr="005A17A7" w:rsidDel="00863138">
          <w:rPr>
            <w:rFonts w:ascii="Times New Roman" w:hAnsi="Times New Roman"/>
            <w:sz w:val="26"/>
            <w:szCs w:val="26"/>
          </w:rPr>
          <w:delText xml:space="preserve">Chuyên viên quản lý </w:delText>
        </w:r>
        <w:r w:rsidR="00B141E4" w:rsidRPr="005A17A7" w:rsidDel="00863138">
          <w:rPr>
            <w:rFonts w:ascii="Times New Roman" w:hAnsi="Times New Roman"/>
            <w:sz w:val="26"/>
            <w:szCs w:val="26"/>
          </w:rPr>
          <w:delText>khách hàng</w:delText>
        </w:r>
      </w:del>
      <w:ins w:id="167" w:author="Dam Kim Son" w:date="2018-07-11T08:28:00Z">
        <w:r w:rsidR="00863138" w:rsidRPr="005A17A7">
          <w:rPr>
            <w:rFonts w:ascii="Times New Roman" w:hAnsi="Times New Roman"/>
            <w:sz w:val="26"/>
            <w:szCs w:val="26"/>
          </w:rPr>
          <w:t>Cán bộ QLKH</w:t>
        </w:r>
      </w:ins>
    </w:p>
    <w:p w:rsidR="00164E0F" w:rsidRPr="005A17A7" w:rsidRDefault="00164E0F">
      <w:pPr>
        <w:spacing w:after="0" w:line="312" w:lineRule="auto"/>
        <w:ind w:firstLine="450"/>
        <w:jc w:val="both"/>
        <w:rPr>
          <w:rFonts w:ascii="Times New Roman" w:hAnsi="Times New Roman"/>
          <w:sz w:val="26"/>
          <w:szCs w:val="26"/>
        </w:rPr>
        <w:pPrChange w:id="168" w:author="Dam Kim Son" w:date="2018-07-11T08:31:00Z">
          <w:pPr>
            <w:spacing w:after="0" w:line="312" w:lineRule="auto"/>
            <w:jc w:val="both"/>
          </w:pPr>
        </w:pPrChange>
      </w:pPr>
      <w:r w:rsidRPr="005A17A7">
        <w:rPr>
          <w:rFonts w:ascii="Times New Roman" w:hAnsi="Times New Roman"/>
          <w:sz w:val="26"/>
          <w:szCs w:val="26"/>
        </w:rPr>
        <w:t>Sau khi kiểm tra đã thống nhất những điểm sau:</w:t>
      </w:r>
    </w:p>
    <w:p w:rsidR="00164E0F" w:rsidRPr="005A17A7" w:rsidRDefault="00164E0F">
      <w:pPr>
        <w:spacing w:after="0" w:line="312" w:lineRule="auto"/>
        <w:ind w:firstLine="450"/>
        <w:jc w:val="both"/>
        <w:rPr>
          <w:ins w:id="169" w:author="Dam Kim Son" w:date="2018-07-11T08:28:00Z"/>
          <w:rFonts w:ascii="Times New Roman" w:hAnsi="Times New Roman"/>
          <w:b/>
          <w:sz w:val="26"/>
          <w:szCs w:val="26"/>
        </w:rPr>
        <w:pPrChange w:id="170" w:author="Dam Kim Son" w:date="2018-07-11T08:30:00Z">
          <w:pPr>
            <w:spacing w:after="0" w:line="312" w:lineRule="auto"/>
            <w:jc w:val="both"/>
          </w:pPr>
        </w:pPrChange>
      </w:pPr>
      <w:r w:rsidRPr="005A17A7">
        <w:rPr>
          <w:rFonts w:ascii="Times New Roman" w:hAnsi="Times New Roman"/>
          <w:b/>
          <w:sz w:val="26"/>
          <w:szCs w:val="26"/>
        </w:rPr>
        <w:t xml:space="preserve">I. Nội dung kiểm tra: </w:t>
      </w:r>
    </w:p>
    <w:p w:rsidR="00863138" w:rsidRPr="005A17A7" w:rsidRDefault="00863138">
      <w:pPr>
        <w:spacing w:after="0" w:line="312" w:lineRule="auto"/>
        <w:ind w:firstLine="450"/>
        <w:jc w:val="both"/>
        <w:rPr>
          <w:ins w:id="171" w:author="Dam Kim Son" w:date="2018-07-11T08:28:00Z"/>
          <w:rFonts w:ascii="Times New Roman" w:hAnsi="Times New Roman"/>
          <w:b/>
          <w:i/>
          <w:sz w:val="26"/>
          <w:szCs w:val="26"/>
          <w:rPrChange w:id="172" w:author="Hoài" w:date="2020-12-16T15:04:00Z">
            <w:rPr>
              <w:ins w:id="173" w:author="Dam Kim Son" w:date="2018-07-11T08:28:00Z"/>
              <w:rFonts w:ascii="Times New Roman" w:hAnsi="Times New Roman"/>
              <w:b/>
              <w:sz w:val="26"/>
              <w:szCs w:val="26"/>
            </w:rPr>
          </w:rPrChange>
        </w:rPr>
        <w:pPrChange w:id="174" w:author="Dam Kim Son" w:date="2018-07-11T08:30:00Z">
          <w:pPr>
            <w:spacing w:after="0" w:line="312" w:lineRule="auto"/>
            <w:jc w:val="both"/>
          </w:pPr>
        </w:pPrChange>
      </w:pPr>
      <w:ins w:id="175" w:author="Dam Kim Son" w:date="2018-07-11T08:28:00Z">
        <w:r w:rsidRPr="005A17A7">
          <w:rPr>
            <w:rFonts w:ascii="Times New Roman" w:hAnsi="Times New Roman"/>
            <w:b/>
            <w:i/>
            <w:sz w:val="26"/>
            <w:szCs w:val="26"/>
            <w:rPrChange w:id="176" w:author="Hoài" w:date="2020-12-16T15:04:00Z">
              <w:rPr>
                <w:rFonts w:ascii="Times New Roman" w:hAnsi="Times New Roman"/>
                <w:b/>
                <w:sz w:val="26"/>
                <w:szCs w:val="26"/>
              </w:rPr>
            </w:rPrChange>
          </w:rPr>
          <w:t>1. Việc thực hiện các cam kết trong hợp đồng tín dụng của Khách hàng</w:t>
        </w:r>
      </w:ins>
    </w:p>
    <w:p w:rsidR="00863138" w:rsidRPr="005A17A7" w:rsidRDefault="00863138" w:rsidP="00A00ED2">
      <w:pPr>
        <w:spacing w:after="0" w:line="312" w:lineRule="auto"/>
        <w:jc w:val="both"/>
        <w:rPr>
          <w:rFonts w:ascii="Times New Roman" w:hAnsi="Times New Roman"/>
          <w:i/>
          <w:sz w:val="26"/>
          <w:szCs w:val="26"/>
        </w:rPr>
      </w:pPr>
      <w:ins w:id="177" w:author="Dam Kim Son" w:date="2018-07-11T08:29:00Z">
        <w:r w:rsidRPr="00B15F97">
          <w:rPr>
            <w:rFonts w:ascii="Times New Roman" w:hAnsi="Times New Roman"/>
            <w:sz w:val="26"/>
            <w:szCs w:val="26"/>
          </w:rPr>
          <w:t xml:space="preserve">Công ty </w:t>
        </w:r>
        <w:del w:id="178" w:author="Huệ Minh Phạm" w:date="2018-07-12T17:23:00Z">
          <w:r w:rsidRPr="00B15F97" w:rsidDel="00B945A4">
            <w:rPr>
              <w:rFonts w:ascii="Times New Roman" w:hAnsi="Times New Roman"/>
              <w:sz w:val="26"/>
              <w:szCs w:val="26"/>
            </w:rPr>
            <w:delText>TNHH Kim khí Trang Khanh</w:delText>
          </w:r>
        </w:del>
      </w:ins>
      <w:ins w:id="179" w:author="Huệ Minh Phạm" w:date="2018-07-12T17:23:00Z">
        <w:r w:rsidR="00B945A4" w:rsidRPr="00AB6BA6">
          <w:rPr>
            <w:rFonts w:ascii="Times New Roman" w:hAnsi="Times New Roman"/>
            <w:sz w:val="26"/>
            <w:szCs w:val="26"/>
          </w:rPr>
          <w:t>CP Thép Trang Khanh</w:t>
        </w:r>
      </w:ins>
      <w:ins w:id="180" w:author="Dam Kim Son" w:date="2018-07-11T08:29:00Z">
        <w:r w:rsidRPr="00AB6BA6">
          <w:rPr>
            <w:rFonts w:ascii="Times New Roman" w:hAnsi="Times New Roman"/>
            <w:sz w:val="26"/>
            <w:szCs w:val="26"/>
          </w:rPr>
          <w:t xml:space="preserve"> có quan</w:t>
        </w:r>
        <w:r w:rsidRPr="005A17A7">
          <w:rPr>
            <w:rFonts w:ascii="Times New Roman" w:hAnsi="Times New Roman"/>
            <w:sz w:val="26"/>
            <w:szCs w:val="26"/>
          </w:rPr>
          <w:t xml:space="preserve"> hệ tín dụng với BIDV Đông Hải Phòng từ năm 2016. Khách hàng thực hiện đầy đủ và đúng hạn các cam kết trong hợp đồng tín dụng với Ngân hàng. Tiền vay được Công ty sử dụng đúng mục đích, trả gốc, lãi phí đầy đủ đúng hạn cho Ngân hàng, luôn có thái độ hợp tác trong việc cung cấp tài liệu cho Ngân hàng.</w:t>
        </w:r>
      </w:ins>
    </w:p>
    <w:p w:rsidR="00164E0F" w:rsidRPr="005A17A7" w:rsidRDefault="00863138">
      <w:pPr>
        <w:spacing w:after="0" w:line="312" w:lineRule="auto"/>
        <w:ind w:firstLine="360"/>
        <w:jc w:val="both"/>
        <w:rPr>
          <w:rFonts w:ascii="Times New Roman" w:hAnsi="Times New Roman"/>
          <w:b/>
          <w:i/>
          <w:sz w:val="26"/>
          <w:szCs w:val="26"/>
        </w:rPr>
        <w:pPrChange w:id="181" w:author="Dam Kim Son" w:date="2018-07-11T08:31:00Z">
          <w:pPr>
            <w:spacing w:after="0" w:line="312" w:lineRule="auto"/>
            <w:jc w:val="both"/>
          </w:pPr>
        </w:pPrChange>
      </w:pPr>
      <w:ins w:id="182" w:author="Dam Kim Son" w:date="2018-07-11T08:30:00Z">
        <w:r w:rsidRPr="005A17A7">
          <w:rPr>
            <w:rFonts w:ascii="Times New Roman" w:hAnsi="Times New Roman"/>
            <w:b/>
            <w:i/>
            <w:sz w:val="26"/>
            <w:szCs w:val="26"/>
          </w:rPr>
          <w:t>2</w:t>
        </w:r>
      </w:ins>
      <w:del w:id="183" w:author="Dam Kim Son" w:date="2018-07-11T08:30:00Z">
        <w:r w:rsidR="00164E0F" w:rsidRPr="005A17A7" w:rsidDel="00863138">
          <w:rPr>
            <w:rFonts w:ascii="Times New Roman" w:hAnsi="Times New Roman"/>
            <w:b/>
            <w:i/>
            <w:sz w:val="26"/>
            <w:szCs w:val="26"/>
          </w:rPr>
          <w:delText>1</w:delText>
        </w:r>
      </w:del>
      <w:r w:rsidR="00164E0F" w:rsidRPr="005A17A7">
        <w:rPr>
          <w:rFonts w:ascii="Times New Roman" w:hAnsi="Times New Roman"/>
          <w:b/>
          <w:i/>
          <w:sz w:val="26"/>
          <w:szCs w:val="26"/>
        </w:rPr>
        <w:t xml:space="preserve">. </w:t>
      </w:r>
      <w:del w:id="184" w:author="Dam Kim Son" w:date="2018-07-11T08:30:00Z">
        <w:r w:rsidR="00164E0F" w:rsidRPr="005A17A7" w:rsidDel="00863138">
          <w:rPr>
            <w:rFonts w:ascii="Times New Roman" w:hAnsi="Times New Roman"/>
            <w:b/>
            <w:i/>
            <w:sz w:val="26"/>
            <w:szCs w:val="26"/>
          </w:rPr>
          <w:delText xml:space="preserve">Việc </w:delText>
        </w:r>
      </w:del>
      <w:ins w:id="185" w:author="Dam Kim Son" w:date="2018-07-11T08:30:00Z">
        <w:r w:rsidRPr="005A17A7">
          <w:rPr>
            <w:rFonts w:ascii="Times New Roman" w:hAnsi="Times New Roman"/>
            <w:b/>
            <w:i/>
            <w:sz w:val="26"/>
            <w:szCs w:val="26"/>
          </w:rPr>
          <w:t xml:space="preserve">Tình hình </w:t>
        </w:r>
      </w:ins>
      <w:r w:rsidR="00164E0F" w:rsidRPr="005A17A7">
        <w:rPr>
          <w:rFonts w:ascii="Times New Roman" w:hAnsi="Times New Roman"/>
          <w:b/>
          <w:i/>
          <w:sz w:val="26"/>
          <w:szCs w:val="26"/>
        </w:rPr>
        <w:t>sử dụng vốn vay:</w:t>
      </w:r>
    </w:p>
    <w:p w:rsidR="00863138" w:rsidRPr="005A17A7" w:rsidRDefault="00863138">
      <w:pPr>
        <w:spacing w:after="0" w:line="312" w:lineRule="auto"/>
        <w:ind w:firstLine="360"/>
        <w:jc w:val="both"/>
        <w:rPr>
          <w:ins w:id="186" w:author="Dam Kim Son" w:date="2018-07-11T08:31:00Z"/>
          <w:rFonts w:ascii="Times New Roman" w:hAnsi="Times New Roman"/>
          <w:sz w:val="26"/>
          <w:szCs w:val="26"/>
          <w:rPrChange w:id="187" w:author="Hoài" w:date="2020-12-16T15:04:00Z">
            <w:rPr>
              <w:ins w:id="188" w:author="Dam Kim Son" w:date="2018-07-11T08:31:00Z"/>
              <w:rFonts w:ascii="Times New Roman" w:hAnsi="Times New Roman"/>
              <w:color w:val="000000"/>
              <w:sz w:val="26"/>
              <w:szCs w:val="26"/>
            </w:rPr>
          </w:rPrChange>
        </w:rPr>
        <w:pPrChange w:id="189" w:author="Dam Kim Son" w:date="2018-07-11T08:31:00Z">
          <w:pPr>
            <w:spacing w:after="0" w:line="312" w:lineRule="auto"/>
            <w:jc w:val="both"/>
          </w:pPr>
        </w:pPrChange>
      </w:pPr>
      <w:ins w:id="190" w:author="Dam Kim Son" w:date="2018-07-11T08:31:00Z">
        <w:r w:rsidRPr="005A17A7">
          <w:rPr>
            <w:rFonts w:ascii="Times New Roman" w:hAnsi="Times New Roman"/>
            <w:sz w:val="26"/>
            <w:szCs w:val="26"/>
            <w:rPrChange w:id="191" w:author="Hoài" w:date="2020-12-16T15:04:00Z">
              <w:rPr>
                <w:rFonts w:ascii="Times New Roman" w:hAnsi="Times New Roman"/>
                <w:color w:val="000000"/>
                <w:sz w:val="26"/>
                <w:szCs w:val="26"/>
              </w:rPr>
            </w:rPrChange>
          </w:rPr>
          <w:t xml:space="preserve">Ngày </w:t>
        </w:r>
      </w:ins>
      <w:ins w:id="192" w:author="Dam Kim Son" w:date="2018-07-11T08:40:00Z">
        <w:del w:id="193" w:author="Huệ Minh Phạm" w:date="2018-07-12T17:21:00Z">
          <w:r w:rsidR="00551E5D" w:rsidRPr="005A17A7" w:rsidDel="00B945A4">
            <w:rPr>
              <w:rFonts w:ascii="Times New Roman" w:hAnsi="Times New Roman"/>
              <w:sz w:val="26"/>
              <w:szCs w:val="26"/>
              <w:rPrChange w:id="194" w:author="Hoài" w:date="2020-12-16T15:04:00Z">
                <w:rPr>
                  <w:rFonts w:ascii="Times New Roman" w:hAnsi="Times New Roman"/>
                  <w:color w:val="000000"/>
                  <w:sz w:val="26"/>
                  <w:szCs w:val="26"/>
                </w:rPr>
              </w:rPrChange>
            </w:rPr>
            <w:delText>09</w:delText>
          </w:r>
        </w:del>
      </w:ins>
      <w:ins w:id="195" w:author="Dam Kim Son" w:date="2018-07-11T08:31:00Z">
        <w:del w:id="196" w:author="Huệ Minh Phạm" w:date="2018-07-12T17:21:00Z">
          <w:r w:rsidRPr="005A17A7" w:rsidDel="00B945A4">
            <w:rPr>
              <w:rFonts w:ascii="Times New Roman" w:hAnsi="Times New Roman"/>
              <w:sz w:val="26"/>
              <w:szCs w:val="26"/>
              <w:rPrChange w:id="197" w:author="Hoài" w:date="2020-12-16T15:04:00Z">
                <w:rPr>
                  <w:rFonts w:ascii="Times New Roman" w:hAnsi="Times New Roman"/>
                  <w:color w:val="000000"/>
                  <w:sz w:val="26"/>
                  <w:szCs w:val="26"/>
                </w:rPr>
              </w:rPrChange>
            </w:rPr>
            <w:delText>/</w:delText>
          </w:r>
        </w:del>
      </w:ins>
      <w:ins w:id="198" w:author="Dam Kim Son" w:date="2018-07-11T08:40:00Z">
        <w:del w:id="199" w:author="Huệ Minh Phạm" w:date="2018-07-12T17:21:00Z">
          <w:r w:rsidR="00551E5D" w:rsidRPr="005A17A7" w:rsidDel="00B945A4">
            <w:rPr>
              <w:rFonts w:ascii="Times New Roman" w:hAnsi="Times New Roman"/>
              <w:sz w:val="26"/>
              <w:szCs w:val="26"/>
              <w:rPrChange w:id="200" w:author="Hoài" w:date="2020-12-16T15:04:00Z">
                <w:rPr>
                  <w:rFonts w:ascii="Times New Roman" w:hAnsi="Times New Roman"/>
                  <w:color w:val="000000"/>
                  <w:sz w:val="26"/>
                  <w:szCs w:val="26"/>
                </w:rPr>
              </w:rPrChange>
            </w:rPr>
            <w:delText>07</w:delText>
          </w:r>
        </w:del>
      </w:ins>
      <w:ins w:id="201" w:author="Dam Kim Son" w:date="2018-07-11T08:31:00Z">
        <w:del w:id="202" w:author="Huệ Minh Phạm" w:date="2018-07-12T17:21:00Z">
          <w:r w:rsidRPr="005A17A7" w:rsidDel="00B945A4">
            <w:rPr>
              <w:rFonts w:ascii="Times New Roman" w:hAnsi="Times New Roman"/>
              <w:sz w:val="26"/>
              <w:szCs w:val="26"/>
              <w:rPrChange w:id="203" w:author="Hoài" w:date="2020-12-16T15:04:00Z">
                <w:rPr>
                  <w:rFonts w:ascii="Times New Roman" w:hAnsi="Times New Roman"/>
                  <w:color w:val="000000"/>
                  <w:sz w:val="26"/>
                  <w:szCs w:val="26"/>
                </w:rPr>
              </w:rPrChange>
            </w:rPr>
            <w:delText>/2018</w:delText>
          </w:r>
        </w:del>
      </w:ins>
      <w:ins w:id="204" w:author="Huệ Minh Phạm" w:date="2018-07-12T17:21:00Z">
        <w:r w:rsidR="00B945A4" w:rsidRPr="005A17A7">
          <w:rPr>
            <w:rFonts w:ascii="Times New Roman" w:hAnsi="Times New Roman"/>
            <w:sz w:val="26"/>
            <w:szCs w:val="26"/>
            <w:rPrChange w:id="205" w:author="Hoài" w:date="2020-12-16T15:04:00Z">
              <w:rPr>
                <w:rFonts w:ascii="Times New Roman" w:hAnsi="Times New Roman"/>
                <w:color w:val="FF0000"/>
                <w:sz w:val="26"/>
                <w:szCs w:val="26"/>
              </w:rPr>
            </w:rPrChange>
          </w:rPr>
          <w:t xml:space="preserve">     /       /   </w:t>
        </w:r>
      </w:ins>
      <w:ins w:id="206" w:author="Dam Kim Son" w:date="2018-07-11T08:40:00Z">
        <w:r w:rsidR="00551E5D" w:rsidRPr="005A17A7">
          <w:rPr>
            <w:rFonts w:ascii="Times New Roman" w:hAnsi="Times New Roman"/>
            <w:sz w:val="26"/>
            <w:szCs w:val="26"/>
            <w:rPrChange w:id="207" w:author="Hoài" w:date="2020-12-16T15:04:00Z">
              <w:rPr>
                <w:rFonts w:ascii="Times New Roman" w:hAnsi="Times New Roman"/>
                <w:color w:val="000000"/>
                <w:sz w:val="26"/>
                <w:szCs w:val="26"/>
              </w:rPr>
            </w:rPrChange>
          </w:rPr>
          <w:t>,</w:t>
        </w:r>
      </w:ins>
      <w:ins w:id="208" w:author="Dam Kim Son" w:date="2018-07-11T08:31:00Z">
        <w:r w:rsidRPr="005A17A7">
          <w:rPr>
            <w:rFonts w:ascii="Times New Roman" w:hAnsi="Times New Roman"/>
            <w:sz w:val="26"/>
            <w:szCs w:val="26"/>
            <w:rPrChange w:id="209" w:author="Hoài" w:date="2020-12-16T15:04:00Z">
              <w:rPr>
                <w:rFonts w:ascii="Times New Roman" w:hAnsi="Times New Roman"/>
                <w:color w:val="000000"/>
                <w:sz w:val="26"/>
                <w:szCs w:val="26"/>
              </w:rPr>
            </w:rPrChange>
          </w:rPr>
          <w:t xml:space="preserve"> </w:t>
        </w:r>
      </w:ins>
      <w:ins w:id="210" w:author="Huệ Minh Phạm" w:date="2018-07-12T17:21:00Z">
        <w:r w:rsidR="00B945A4" w:rsidRPr="005A17A7">
          <w:rPr>
            <w:rFonts w:ascii="Times New Roman" w:hAnsi="Times New Roman"/>
            <w:sz w:val="26"/>
            <w:szCs w:val="26"/>
            <w:rPrChange w:id="211" w:author="Hoài" w:date="2020-12-16T15:04:00Z">
              <w:rPr>
                <w:sz w:val="24"/>
                <w:szCs w:val="24"/>
              </w:rPr>
            </w:rPrChange>
          </w:rPr>
          <w:t>Công ty CP Thép Trang Khanh</w:t>
        </w:r>
        <w:r w:rsidR="00B945A4" w:rsidRPr="00B15F97">
          <w:rPr>
            <w:sz w:val="24"/>
            <w:szCs w:val="24"/>
          </w:rPr>
          <w:t xml:space="preserve"> </w:t>
        </w:r>
      </w:ins>
      <w:ins w:id="212" w:author="Dam Kim Son" w:date="2018-07-11T08:31:00Z">
        <w:del w:id="213" w:author="Huệ Minh Phạm" w:date="2018-07-12T17:21:00Z">
          <w:r w:rsidRPr="005A17A7" w:rsidDel="00B945A4">
            <w:rPr>
              <w:rFonts w:ascii="Times New Roman" w:hAnsi="Times New Roman"/>
              <w:sz w:val="26"/>
              <w:szCs w:val="26"/>
              <w:rPrChange w:id="214" w:author="Hoài" w:date="2020-12-16T15:04:00Z">
                <w:rPr>
                  <w:rFonts w:ascii="Times New Roman" w:hAnsi="Times New Roman"/>
                  <w:color w:val="000000"/>
                  <w:sz w:val="26"/>
                  <w:szCs w:val="26"/>
                </w:rPr>
              </w:rPrChange>
            </w:rPr>
            <w:delText xml:space="preserve">Công ty TNHH Kim Khí Trang Khanh </w:delText>
          </w:r>
        </w:del>
        <w:r w:rsidRPr="005A17A7">
          <w:rPr>
            <w:rFonts w:ascii="Times New Roman" w:hAnsi="Times New Roman"/>
            <w:sz w:val="26"/>
            <w:szCs w:val="26"/>
            <w:rPrChange w:id="215" w:author="Hoài" w:date="2020-12-16T15:04:00Z">
              <w:rPr>
                <w:rFonts w:ascii="Times New Roman" w:hAnsi="Times New Roman"/>
                <w:color w:val="000000"/>
                <w:sz w:val="26"/>
                <w:szCs w:val="26"/>
              </w:rPr>
            </w:rPrChange>
          </w:rPr>
          <w:t xml:space="preserve">phát sinh khoản vay theo Giấy đề nghị giải ngân kiêm hợp đồng tín dụng cụ thể </w:t>
        </w:r>
      </w:ins>
      <w:ins w:id="216" w:author="Hoài" w:date="2020-09-24T09:46:00Z">
        <w:r w:rsidR="007900F8" w:rsidRPr="00B15F97">
          <w:rPr>
            <w:rFonts w:ascii="Times New Roman" w:hAnsi="Times New Roman"/>
            <w:sz w:val="26"/>
            <w:szCs w:val="26"/>
          </w:rPr>
          <w:t>số</w:t>
        </w:r>
        <w:r w:rsidR="007900F8" w:rsidRPr="00AB6BA6">
          <w:rPr>
            <w:rFonts w:ascii="Times New Roman" w:hAnsi="Times New Roman"/>
            <w:sz w:val="26"/>
            <w:szCs w:val="26"/>
          </w:rPr>
          <w:t xml:space="preserve"> 01/2020/8588706/HĐTD ngày 08/04/2020 và văn bả</w:t>
        </w:r>
        <w:r w:rsidR="007900F8" w:rsidRPr="005A17A7">
          <w:rPr>
            <w:rFonts w:ascii="Times New Roman" w:hAnsi="Times New Roman"/>
            <w:sz w:val="26"/>
            <w:szCs w:val="26"/>
          </w:rPr>
          <w:t xml:space="preserve">n sửa đổi, bổ sung số 02/2020/8588706/HĐTD ngày 23/09/2020 </w:t>
        </w:r>
      </w:ins>
      <w:ins w:id="217" w:author="Dam Kim Son" w:date="2018-07-11T08:31:00Z">
        <w:del w:id="218" w:author="Hoài" w:date="2020-09-24T09:46:00Z">
          <w:r w:rsidRPr="005A17A7" w:rsidDel="007900F8">
            <w:rPr>
              <w:rFonts w:ascii="Times New Roman" w:hAnsi="Times New Roman"/>
              <w:sz w:val="26"/>
              <w:szCs w:val="26"/>
              <w:rPrChange w:id="219" w:author="Hoài" w:date="2020-12-16T15:04:00Z">
                <w:rPr>
                  <w:rFonts w:ascii="Times New Roman" w:hAnsi="Times New Roman"/>
                  <w:color w:val="000000"/>
                  <w:sz w:val="26"/>
                  <w:szCs w:val="26"/>
                </w:rPr>
              </w:rPrChange>
            </w:rPr>
            <w:delText xml:space="preserve">số </w:delText>
          </w:r>
        </w:del>
      </w:ins>
      <w:ins w:id="220" w:author="Huệ Minh Phạm" w:date="2018-07-12T17:21:00Z">
        <w:del w:id="221" w:author="Hoài" w:date="2020-09-24T09:46:00Z">
          <w:r w:rsidR="00B945A4" w:rsidRPr="005A17A7" w:rsidDel="007900F8">
            <w:rPr>
              <w:rFonts w:ascii="Times New Roman" w:hAnsi="Times New Roman"/>
              <w:sz w:val="26"/>
              <w:szCs w:val="26"/>
              <w:rPrChange w:id="222" w:author="Hoài" w:date="2020-12-16T15:04:00Z">
                <w:rPr>
                  <w:rFonts w:ascii="Times New Roman" w:hAnsi="Times New Roman"/>
                  <w:color w:val="000000"/>
                  <w:sz w:val="26"/>
                  <w:szCs w:val="26"/>
                </w:rPr>
              </w:rPrChange>
            </w:rPr>
            <w:delText>…../</w:delText>
          </w:r>
          <w:r w:rsidR="00B945A4" w:rsidRPr="00B15F97" w:rsidDel="007900F8">
            <w:rPr>
              <w:rFonts w:ascii="Times New Roman" w:hAnsi="Times New Roman"/>
              <w:sz w:val="26"/>
              <w:szCs w:val="26"/>
            </w:rPr>
            <w:delText>2018</w:delText>
          </w:r>
        </w:del>
      </w:ins>
      <w:ins w:id="223" w:author="Administrator" w:date="2019-04-12T09:11:00Z">
        <w:del w:id="224" w:author="Hoài" w:date="2020-09-24T09:46:00Z">
          <w:r w:rsidR="00113509" w:rsidRPr="00B15F97" w:rsidDel="007900F8">
            <w:rPr>
              <w:rFonts w:ascii="Times New Roman" w:hAnsi="Times New Roman"/>
              <w:sz w:val="26"/>
              <w:szCs w:val="26"/>
            </w:rPr>
            <w:delText>9</w:delText>
          </w:r>
        </w:del>
      </w:ins>
      <w:ins w:id="225" w:author="Huệ Minh Phạm" w:date="2018-07-12T17:21:00Z">
        <w:del w:id="226" w:author="Hoài" w:date="2020-09-24T09:46:00Z">
          <w:r w:rsidR="00B945A4" w:rsidRPr="00AB6BA6" w:rsidDel="007900F8">
            <w:rPr>
              <w:rFonts w:ascii="Times New Roman" w:hAnsi="Times New Roman"/>
              <w:sz w:val="26"/>
              <w:szCs w:val="26"/>
            </w:rPr>
            <w:delText xml:space="preserve">/8588706/HĐTD </w:delText>
          </w:r>
        </w:del>
      </w:ins>
      <w:ins w:id="227" w:author="Dam Kim Son" w:date="2018-07-11T08:40:00Z">
        <w:del w:id="228" w:author="Hoài" w:date="2020-09-24T09:46:00Z">
          <w:r w:rsidR="00551E5D" w:rsidRPr="005A17A7" w:rsidDel="007900F8">
            <w:rPr>
              <w:rFonts w:ascii="Times New Roman" w:hAnsi="Times New Roman"/>
              <w:sz w:val="26"/>
              <w:szCs w:val="26"/>
              <w:rPrChange w:id="229" w:author="Hoài" w:date="2020-12-16T15:04:00Z">
                <w:rPr>
                  <w:rFonts w:ascii="Times New Roman" w:hAnsi="Times New Roman"/>
                  <w:color w:val="000000"/>
                  <w:sz w:val="26"/>
                  <w:szCs w:val="26"/>
                </w:rPr>
              </w:rPrChange>
            </w:rPr>
            <w:delText>….</w:delText>
          </w:r>
        </w:del>
      </w:ins>
      <w:ins w:id="230" w:author="Dam Kim Son" w:date="2018-07-11T08:31:00Z">
        <w:del w:id="231" w:author="Hoài" w:date="2020-09-24T09:46:00Z">
          <w:r w:rsidRPr="005A17A7" w:rsidDel="007900F8">
            <w:rPr>
              <w:rFonts w:ascii="Times New Roman" w:hAnsi="Times New Roman"/>
              <w:sz w:val="26"/>
              <w:szCs w:val="26"/>
              <w:rPrChange w:id="232" w:author="Hoài" w:date="2020-12-16T15:04:00Z">
                <w:rPr>
                  <w:rFonts w:ascii="Times New Roman" w:hAnsi="Times New Roman"/>
                  <w:color w:val="000000"/>
                  <w:sz w:val="26"/>
                  <w:szCs w:val="26"/>
                </w:rPr>
              </w:rPrChange>
            </w:rPr>
            <w:delText>/</w:delText>
          </w:r>
        </w:del>
      </w:ins>
      <w:ins w:id="233" w:author="Dam Kim Son" w:date="2018-07-11T08:38:00Z">
        <w:del w:id="234" w:author="Hoài" w:date="2020-09-24T09:46:00Z">
          <w:r w:rsidR="00551E5D" w:rsidRPr="005A17A7" w:rsidDel="007900F8">
            <w:rPr>
              <w:rFonts w:ascii="Times New Roman" w:hAnsi="Times New Roman"/>
              <w:sz w:val="26"/>
              <w:szCs w:val="26"/>
              <w:rPrChange w:id="235" w:author="Hoài" w:date="2020-12-16T15:04:00Z">
                <w:rPr>
                  <w:rFonts w:ascii="Times New Roman" w:hAnsi="Times New Roman"/>
                  <w:color w:val="000000"/>
                  <w:sz w:val="26"/>
                  <w:szCs w:val="26"/>
                </w:rPr>
              </w:rPrChange>
            </w:rPr>
            <w:delText>2018</w:delText>
          </w:r>
        </w:del>
      </w:ins>
      <w:ins w:id="236" w:author="Dam Kim Son" w:date="2018-07-11T08:31:00Z">
        <w:del w:id="237" w:author="Hoài" w:date="2020-09-24T09:46:00Z">
          <w:r w:rsidRPr="005A17A7" w:rsidDel="007900F8">
            <w:rPr>
              <w:rFonts w:ascii="Times New Roman" w:hAnsi="Times New Roman"/>
              <w:sz w:val="26"/>
              <w:szCs w:val="26"/>
              <w:rPrChange w:id="238" w:author="Hoài" w:date="2020-12-16T15:04:00Z">
                <w:rPr>
                  <w:rFonts w:ascii="Times New Roman" w:hAnsi="Times New Roman"/>
                  <w:color w:val="000000"/>
                  <w:sz w:val="26"/>
                  <w:szCs w:val="26"/>
                </w:rPr>
              </w:rPrChange>
            </w:rPr>
            <w:delText xml:space="preserve">/8345739/HĐTD ngày </w:delText>
          </w:r>
        </w:del>
      </w:ins>
      <w:ins w:id="239" w:author="Huệ Minh Phạm" w:date="2018-07-12T17:21:00Z">
        <w:del w:id="240" w:author="Hoài" w:date="2020-08-20T15:04:00Z">
          <w:r w:rsidR="00B945A4" w:rsidRPr="005A17A7" w:rsidDel="00956C2C">
            <w:rPr>
              <w:rFonts w:ascii="Times New Roman" w:hAnsi="Times New Roman"/>
              <w:sz w:val="26"/>
              <w:szCs w:val="26"/>
              <w:rPrChange w:id="241" w:author="Hoài" w:date="2020-12-16T15:04:00Z">
                <w:rPr>
                  <w:rFonts w:ascii="Times New Roman" w:hAnsi="Times New Roman"/>
                  <w:color w:val="000000"/>
                  <w:sz w:val="26"/>
                  <w:szCs w:val="26"/>
                </w:rPr>
              </w:rPrChange>
            </w:rPr>
            <w:delText xml:space="preserve">   </w:delText>
          </w:r>
        </w:del>
      </w:ins>
      <w:ins w:id="242" w:author="Dam Kim Son" w:date="2018-07-11T08:31:00Z">
        <w:del w:id="243" w:author="Hoài" w:date="2020-08-20T15:04:00Z">
          <w:r w:rsidRPr="005A17A7" w:rsidDel="00956C2C">
            <w:rPr>
              <w:rFonts w:ascii="Times New Roman" w:hAnsi="Times New Roman"/>
              <w:sz w:val="26"/>
              <w:szCs w:val="26"/>
              <w:rPrChange w:id="244" w:author="Hoài" w:date="2020-12-16T15:04:00Z">
                <w:rPr>
                  <w:rFonts w:ascii="Times New Roman" w:hAnsi="Times New Roman"/>
                  <w:color w:val="000000"/>
                  <w:sz w:val="26"/>
                  <w:szCs w:val="26"/>
                </w:rPr>
              </w:rPrChange>
            </w:rPr>
            <w:delText xml:space="preserve">09/07/2018, </w:delText>
          </w:r>
        </w:del>
      </w:ins>
      <w:ins w:id="245" w:author="Huệ Minh Phạm" w:date="2018-07-12T17:21:00Z">
        <w:del w:id="246" w:author="Hoài" w:date="2020-08-20T15:04:00Z">
          <w:r w:rsidR="00B945A4" w:rsidRPr="005A17A7" w:rsidDel="00956C2C">
            <w:rPr>
              <w:rFonts w:ascii="Times New Roman" w:hAnsi="Times New Roman"/>
              <w:sz w:val="26"/>
              <w:szCs w:val="26"/>
              <w:rPrChange w:id="247" w:author="Hoài" w:date="2020-12-16T15:04:00Z">
                <w:rPr>
                  <w:rFonts w:ascii="Times New Roman" w:hAnsi="Times New Roman"/>
                  <w:color w:val="FF0000"/>
                  <w:sz w:val="26"/>
                  <w:szCs w:val="26"/>
                </w:rPr>
              </w:rPrChange>
            </w:rPr>
            <w:delText>/   /   /2018</w:delText>
          </w:r>
        </w:del>
      </w:ins>
      <w:ins w:id="248" w:author="Administrator" w:date="2019-04-12T09:11:00Z">
        <w:del w:id="249" w:author="Hoài" w:date="2020-08-20T15:04:00Z">
          <w:r w:rsidR="00113509" w:rsidRPr="005A17A7" w:rsidDel="00956C2C">
            <w:rPr>
              <w:rFonts w:ascii="Times New Roman" w:hAnsi="Times New Roman"/>
              <w:sz w:val="26"/>
              <w:szCs w:val="26"/>
              <w:rPrChange w:id="250" w:author="Hoài" w:date="2020-12-16T15:04:00Z">
                <w:rPr>
                  <w:rFonts w:ascii="Times New Roman" w:hAnsi="Times New Roman"/>
                  <w:color w:val="FF0000"/>
                  <w:sz w:val="26"/>
                  <w:szCs w:val="26"/>
                </w:rPr>
              </w:rPrChange>
            </w:rPr>
            <w:delText>9</w:delText>
          </w:r>
        </w:del>
      </w:ins>
      <w:ins w:id="251" w:author="Huệ Minh Phạm" w:date="2018-07-12T17:21:00Z">
        <w:del w:id="252" w:author="Hoài" w:date="2020-08-20T15:04:00Z">
          <w:r w:rsidR="00B945A4" w:rsidRPr="005A17A7" w:rsidDel="00956C2C">
            <w:rPr>
              <w:rFonts w:ascii="Times New Roman" w:hAnsi="Times New Roman"/>
              <w:sz w:val="26"/>
              <w:szCs w:val="26"/>
              <w:rPrChange w:id="253" w:author="Hoài" w:date="2020-12-16T15:04:00Z">
                <w:rPr>
                  <w:rFonts w:ascii="Times New Roman" w:hAnsi="Times New Roman"/>
                  <w:color w:val="FF0000"/>
                  <w:sz w:val="26"/>
                  <w:szCs w:val="26"/>
                </w:rPr>
              </w:rPrChange>
            </w:rPr>
            <w:delText xml:space="preserve">  </w:delText>
          </w:r>
        </w:del>
      </w:ins>
      <w:ins w:id="254" w:author="Dam Kim Son" w:date="2018-07-11T08:31:00Z">
        <w:r w:rsidRPr="005A17A7">
          <w:rPr>
            <w:rFonts w:ascii="Times New Roman" w:hAnsi="Times New Roman"/>
            <w:sz w:val="26"/>
            <w:szCs w:val="26"/>
            <w:rPrChange w:id="255" w:author="Hoài" w:date="2020-12-16T15:04:00Z">
              <w:rPr>
                <w:rFonts w:ascii="Times New Roman" w:hAnsi="Times New Roman"/>
                <w:color w:val="000000"/>
                <w:sz w:val="26"/>
                <w:szCs w:val="26"/>
              </w:rPr>
            </w:rPrChange>
          </w:rPr>
          <w:t>cụ thể như sau:</w:t>
        </w:r>
      </w:ins>
    </w:p>
    <w:p w:rsidR="00213E37" w:rsidRPr="00B15F97" w:rsidDel="00863138" w:rsidRDefault="00213E37">
      <w:pPr>
        <w:spacing w:after="0" w:line="312" w:lineRule="auto"/>
        <w:ind w:firstLine="360"/>
        <w:jc w:val="both"/>
        <w:rPr>
          <w:del w:id="256" w:author="Dam Kim Son" w:date="2018-07-11T08:32:00Z"/>
          <w:rFonts w:ascii="Times New Roman" w:hAnsi="Times New Roman"/>
          <w:sz w:val="26"/>
          <w:szCs w:val="26"/>
        </w:rPr>
        <w:pPrChange w:id="257" w:author="Dam Kim Son" w:date="2018-07-11T08:31:00Z">
          <w:pPr>
            <w:spacing w:after="0" w:line="312" w:lineRule="auto"/>
            <w:jc w:val="both"/>
          </w:pPr>
        </w:pPrChange>
      </w:pPr>
      <w:del w:id="258" w:author="Dam Kim Son" w:date="2018-07-11T08:32:00Z">
        <w:r w:rsidRPr="00B15F97" w:rsidDel="00863138">
          <w:rPr>
            <w:rFonts w:ascii="Times New Roman" w:hAnsi="Times New Roman"/>
            <w:sz w:val="26"/>
            <w:szCs w:val="26"/>
          </w:rPr>
          <w:delText>Hợ</w:delText>
        </w:r>
        <w:r w:rsidRPr="00AB6BA6" w:rsidDel="00863138">
          <w:rPr>
            <w:rFonts w:ascii="Times New Roman" w:hAnsi="Times New Roman"/>
            <w:sz w:val="26"/>
            <w:szCs w:val="26"/>
          </w:rPr>
          <w:delText>p đồ</w:delText>
        </w:r>
        <w:r w:rsidRPr="005A17A7" w:rsidDel="00863138">
          <w:rPr>
            <w:rFonts w:ascii="Times New Roman" w:hAnsi="Times New Roman"/>
            <w:sz w:val="26"/>
            <w:szCs w:val="26"/>
          </w:rPr>
          <w:delText>ng tín dụng cụ thể số …/2017</w:delText>
        </w:r>
      </w:del>
      <w:ins w:id="259" w:author="sondk" w:date="2018-01-25T14:49:00Z">
        <w:del w:id="260" w:author="Dam Kim Son" w:date="2018-07-11T08:32:00Z">
          <w:r w:rsidR="00314EA9" w:rsidRPr="005A17A7" w:rsidDel="00863138">
            <w:rPr>
              <w:rFonts w:ascii="Times New Roman" w:hAnsi="Times New Roman"/>
              <w:sz w:val="26"/>
              <w:szCs w:val="26"/>
            </w:rPr>
            <w:delText>2018</w:delText>
          </w:r>
        </w:del>
      </w:ins>
      <w:del w:id="261" w:author="Dam Kim Son" w:date="2018-07-11T08:32:00Z">
        <w:r w:rsidRPr="00B15F97" w:rsidDel="00863138">
          <w:rPr>
            <w:rFonts w:ascii="Times New Roman" w:hAnsi="Times New Roman"/>
            <w:sz w:val="26"/>
            <w:szCs w:val="26"/>
          </w:rPr>
          <w:delText>/</w:delText>
        </w:r>
        <w:r w:rsidR="00B141E4" w:rsidRPr="00B15F97" w:rsidDel="00863138">
          <w:rPr>
            <w:rFonts w:ascii="Times New Roman" w:hAnsi="Times New Roman"/>
            <w:sz w:val="26"/>
            <w:szCs w:val="26"/>
          </w:rPr>
          <w:delText>9481</w:delText>
        </w:r>
        <w:r w:rsidR="00B141E4" w:rsidRPr="00AB6BA6" w:rsidDel="00863138">
          <w:rPr>
            <w:rFonts w:ascii="Times New Roman" w:hAnsi="Times New Roman"/>
            <w:sz w:val="26"/>
            <w:szCs w:val="26"/>
          </w:rPr>
          <w:delText>604</w:delText>
        </w:r>
      </w:del>
      <w:ins w:id="262" w:author="sondk" w:date="2018-01-25T14:49:00Z">
        <w:del w:id="263" w:author="Dam Kim Son" w:date="2018-07-11T08:32:00Z">
          <w:r w:rsidR="00314EA9" w:rsidRPr="005A17A7" w:rsidDel="00863138">
            <w:rPr>
              <w:rFonts w:ascii="Times New Roman" w:hAnsi="Times New Roman"/>
              <w:sz w:val="26"/>
              <w:szCs w:val="26"/>
              <w:rPrChange w:id="264" w:author="Hoài" w:date="2020-12-16T15:04:00Z">
                <w:rPr>
                  <w:rFonts w:ascii="Times New Roman" w:hAnsi="Times New Roman"/>
                  <w:color w:val="000000"/>
                  <w:sz w:val="26"/>
                  <w:szCs w:val="26"/>
                </w:rPr>
              </w:rPrChange>
            </w:rPr>
            <w:delText>7615159</w:delText>
          </w:r>
        </w:del>
      </w:ins>
      <w:del w:id="265" w:author="Dam Kim Son" w:date="2018-07-11T08:32:00Z">
        <w:r w:rsidRPr="00B15F97" w:rsidDel="00863138">
          <w:rPr>
            <w:rFonts w:ascii="Times New Roman" w:hAnsi="Times New Roman"/>
            <w:sz w:val="26"/>
            <w:szCs w:val="26"/>
          </w:rPr>
          <w:delText>/HĐTD ngày …/…/2017</w:delText>
        </w:r>
      </w:del>
      <w:ins w:id="266" w:author="sondk" w:date="2018-01-25T14:49:00Z">
        <w:del w:id="267" w:author="Dam Kim Son" w:date="2018-07-11T08:32:00Z">
          <w:r w:rsidR="00314EA9" w:rsidRPr="005A17A7" w:rsidDel="00863138">
            <w:rPr>
              <w:rFonts w:ascii="Times New Roman" w:hAnsi="Times New Roman"/>
              <w:sz w:val="26"/>
              <w:szCs w:val="26"/>
              <w:rPrChange w:id="268" w:author="Hoài" w:date="2020-12-16T15:04:00Z">
                <w:rPr>
                  <w:rFonts w:ascii="Times New Roman" w:hAnsi="Times New Roman"/>
                  <w:color w:val="000000"/>
                  <w:sz w:val="26"/>
                  <w:szCs w:val="26"/>
                </w:rPr>
              </w:rPrChange>
            </w:rPr>
            <w:delText>2018</w:delText>
          </w:r>
        </w:del>
      </w:ins>
      <w:del w:id="269" w:author="Dam Kim Son" w:date="2018-07-11T08:32:00Z">
        <w:r w:rsidRPr="00B15F97" w:rsidDel="00863138">
          <w:rPr>
            <w:rFonts w:ascii="Times New Roman" w:hAnsi="Times New Roman"/>
            <w:sz w:val="26"/>
            <w:szCs w:val="26"/>
          </w:rPr>
          <w:delText>:</w:delText>
        </w:r>
      </w:del>
    </w:p>
    <w:p w:rsidR="00213E37" w:rsidRPr="00B15F97" w:rsidRDefault="00213E37">
      <w:pPr>
        <w:spacing w:after="0" w:line="312" w:lineRule="auto"/>
        <w:ind w:firstLine="360"/>
        <w:jc w:val="both"/>
        <w:rPr>
          <w:rFonts w:ascii="Times New Roman" w:hAnsi="Times New Roman"/>
          <w:sz w:val="26"/>
          <w:szCs w:val="26"/>
        </w:rPr>
        <w:pPrChange w:id="270" w:author="Dam Kim Son" w:date="2018-07-11T08:31:00Z">
          <w:pPr>
            <w:spacing w:after="0" w:line="312" w:lineRule="auto"/>
            <w:jc w:val="both"/>
          </w:pPr>
        </w:pPrChange>
      </w:pPr>
      <w:r w:rsidRPr="00B15F97">
        <w:rPr>
          <w:rFonts w:ascii="Times New Roman" w:hAnsi="Times New Roman"/>
          <w:sz w:val="26"/>
          <w:szCs w:val="26"/>
        </w:rPr>
        <w:t>* S</w:t>
      </w:r>
      <w:r w:rsidRPr="00AB6BA6">
        <w:rPr>
          <w:rFonts w:ascii="Times New Roman" w:hAnsi="Times New Roman"/>
          <w:sz w:val="26"/>
          <w:szCs w:val="26"/>
        </w:rPr>
        <w:t>ố</w:t>
      </w:r>
      <w:r w:rsidRPr="005A17A7">
        <w:rPr>
          <w:rFonts w:ascii="Times New Roman" w:hAnsi="Times New Roman"/>
          <w:sz w:val="26"/>
          <w:szCs w:val="26"/>
        </w:rPr>
        <w:t xml:space="preserve"> tiền vay</w:t>
      </w:r>
      <w:r w:rsidRPr="005A17A7">
        <w:rPr>
          <w:rFonts w:ascii="Times New Roman" w:hAnsi="Times New Roman"/>
          <w:b/>
          <w:sz w:val="26"/>
          <w:szCs w:val="26"/>
          <w:rPrChange w:id="271" w:author="Hoài" w:date="2020-12-16T15:04:00Z">
            <w:rPr>
              <w:rFonts w:ascii="Times New Roman" w:hAnsi="Times New Roman"/>
              <w:sz w:val="26"/>
              <w:szCs w:val="26"/>
            </w:rPr>
          </w:rPrChange>
        </w:rPr>
        <w:t xml:space="preserve">: </w:t>
      </w:r>
      <w:del w:id="272" w:author="sondk" w:date="2017-04-17T21:41:00Z">
        <w:r w:rsidR="00B141E4" w:rsidRPr="005A17A7" w:rsidDel="00BE022D">
          <w:rPr>
            <w:rFonts w:ascii="Times New Roman" w:hAnsi="Times New Roman"/>
            <w:b/>
            <w:sz w:val="26"/>
            <w:szCs w:val="26"/>
            <w:rPrChange w:id="273" w:author="Hoài" w:date="2020-12-16T15:04:00Z">
              <w:rPr>
                <w:rFonts w:ascii="Times New Roman" w:hAnsi="Times New Roman"/>
                <w:color w:val="FF0000"/>
                <w:sz w:val="26"/>
                <w:szCs w:val="26"/>
              </w:rPr>
            </w:rPrChange>
          </w:rPr>
          <w:delText>1.815.506.000</w:delText>
        </w:r>
      </w:del>
      <w:ins w:id="274" w:author="sondk" w:date="2017-05-22T15:24:00Z">
        <w:r w:rsidR="00FB6CA3" w:rsidRPr="005A17A7">
          <w:rPr>
            <w:rFonts w:ascii="Times New Roman" w:hAnsi="Times New Roman"/>
            <w:b/>
            <w:sz w:val="26"/>
            <w:szCs w:val="26"/>
            <w:rPrChange w:id="275" w:author="Hoài" w:date="2020-12-16T15:04:00Z">
              <w:rPr>
                <w:rFonts w:ascii="Times New Roman" w:hAnsi="Times New Roman"/>
                <w:b/>
                <w:color w:val="000000"/>
                <w:sz w:val="26"/>
                <w:szCs w:val="26"/>
              </w:rPr>
            </w:rPrChange>
          </w:rPr>
          <w:t xml:space="preserve">  </w:t>
        </w:r>
      </w:ins>
      <w:ins w:id="276" w:author="Huệ Minh Phạm" w:date="2018-07-12T17:21:00Z">
        <w:del w:id="277" w:author="Huệ Minh Phạm" w:date="2018-07-26T09:06:00Z">
          <w:r w:rsidR="00B945A4" w:rsidRPr="000054B4" w:rsidDel="00D2187A">
            <w:rPr>
              <w:rFonts w:ascii="Times New Roman" w:hAnsi="Times New Roman"/>
              <w:b/>
              <w:color w:val="FF0000"/>
              <w:sz w:val="26"/>
              <w:szCs w:val="26"/>
              <w:rPrChange w:id="278" w:author="Admin" w:date="2021-03-01T10:47:00Z">
                <w:rPr>
                  <w:b/>
                  <w:sz w:val="24"/>
                  <w:szCs w:val="24"/>
                </w:rPr>
              </w:rPrChange>
            </w:rPr>
            <w:delText>1.331.329.670</w:delText>
          </w:r>
        </w:del>
      </w:ins>
      <w:ins w:id="279" w:author="Huệ Minh Phạm" w:date="2018-07-26T09:06:00Z">
        <w:del w:id="280" w:author="Huệ Minh Phạm" w:date="2018-08-07T11:00:00Z">
          <w:r w:rsidR="00D2187A" w:rsidRPr="000054B4" w:rsidDel="00E421A3">
            <w:rPr>
              <w:rFonts w:ascii="Times New Roman" w:hAnsi="Times New Roman"/>
              <w:b/>
              <w:color w:val="FF0000"/>
              <w:sz w:val="26"/>
              <w:szCs w:val="26"/>
            </w:rPr>
            <w:delText>42.075</w:delText>
          </w:r>
        </w:del>
      </w:ins>
      <w:ins w:id="281" w:author="Huệ Minh Phạm" w:date="2018-08-07T11:00:00Z">
        <w:del w:id="282" w:author="Huệ Minh Phạm" w:date="2018-08-13T11:25:00Z">
          <w:r w:rsidR="00E421A3" w:rsidRPr="000054B4" w:rsidDel="006E44A7">
            <w:rPr>
              <w:rFonts w:ascii="Times New Roman" w:hAnsi="Times New Roman"/>
              <w:b/>
              <w:color w:val="FF0000"/>
              <w:sz w:val="26"/>
              <w:szCs w:val="26"/>
            </w:rPr>
            <w:delText>5.500</w:delText>
          </w:r>
        </w:del>
      </w:ins>
      <w:ins w:id="283" w:author="Huệ Minh Phạm" w:date="2018-08-13T11:25:00Z">
        <w:del w:id="284" w:author="Huệ Minh Phạm" w:date="2018-09-17T09:43:00Z">
          <w:r w:rsidR="006E44A7" w:rsidRPr="000054B4" w:rsidDel="00F30979">
            <w:rPr>
              <w:rFonts w:ascii="Times New Roman" w:hAnsi="Times New Roman"/>
              <w:b/>
              <w:color w:val="FF0000"/>
              <w:sz w:val="26"/>
              <w:szCs w:val="26"/>
            </w:rPr>
            <w:delText>4.000</w:delText>
          </w:r>
        </w:del>
      </w:ins>
      <w:ins w:id="285" w:author="Huệ Minh Phạm" w:date="2018-09-17T09:43:00Z">
        <w:del w:id="286" w:author="Huệ Minh Phạm" w:date="2018-10-08T15:09:00Z">
          <w:r w:rsidR="00F30979" w:rsidRPr="000054B4" w:rsidDel="007B64EE">
            <w:rPr>
              <w:rFonts w:ascii="Times New Roman" w:hAnsi="Times New Roman"/>
              <w:b/>
              <w:color w:val="FF0000"/>
              <w:sz w:val="26"/>
              <w:szCs w:val="26"/>
            </w:rPr>
            <w:delText>1.500</w:delText>
          </w:r>
        </w:del>
      </w:ins>
      <w:ins w:id="287" w:author="Huệ Minh Phạm" w:date="2018-10-08T15:09:00Z">
        <w:del w:id="288" w:author="Huệ Minh Phạm" w:date="2018-10-11T17:07:00Z">
          <w:r w:rsidR="007B64EE" w:rsidRPr="000054B4" w:rsidDel="00FE3D0A">
            <w:rPr>
              <w:rFonts w:ascii="Times New Roman" w:hAnsi="Times New Roman"/>
              <w:b/>
              <w:color w:val="FF0000"/>
              <w:sz w:val="26"/>
              <w:szCs w:val="26"/>
            </w:rPr>
            <w:delText>800</w:delText>
          </w:r>
        </w:del>
      </w:ins>
      <w:ins w:id="289" w:author="Huệ Minh Phạm" w:date="2018-07-26T09:06:00Z">
        <w:del w:id="290" w:author="Huệ Minh Phạm" w:date="2018-10-11T17:07:00Z">
          <w:r w:rsidR="00D2187A" w:rsidRPr="000054B4" w:rsidDel="00FE3D0A">
            <w:rPr>
              <w:rFonts w:ascii="Times New Roman" w:hAnsi="Times New Roman"/>
              <w:b/>
              <w:color w:val="FF0000"/>
              <w:sz w:val="26"/>
              <w:szCs w:val="26"/>
            </w:rPr>
            <w:delText>.000.000</w:delText>
          </w:r>
        </w:del>
      </w:ins>
      <w:ins w:id="291" w:author="Huệ Minh Phạm" w:date="2018-10-11T17:07:00Z">
        <w:del w:id="292" w:author="Huệ Minh Phạm" w:date="2018-10-16T15:10:00Z">
          <w:r w:rsidR="00FE3D0A" w:rsidRPr="000054B4" w:rsidDel="00576C99">
            <w:rPr>
              <w:rFonts w:ascii="Times New Roman" w:hAnsi="Times New Roman"/>
              <w:b/>
              <w:color w:val="FF0000"/>
              <w:sz w:val="26"/>
              <w:szCs w:val="26"/>
            </w:rPr>
            <w:delText>1.299.160.940</w:delText>
          </w:r>
        </w:del>
      </w:ins>
      <w:ins w:id="293" w:author="Huệ Minh Phạm" w:date="2018-10-16T15:10:00Z">
        <w:del w:id="294" w:author="AutoBVT" w:date="2018-12-01T16:02:00Z">
          <w:r w:rsidR="00576C99" w:rsidRPr="000054B4" w:rsidDel="00060B00">
            <w:rPr>
              <w:rFonts w:ascii="Times New Roman" w:hAnsi="Times New Roman"/>
              <w:b/>
              <w:color w:val="FF0000"/>
              <w:sz w:val="26"/>
              <w:szCs w:val="26"/>
            </w:rPr>
            <w:delText>2.500</w:delText>
          </w:r>
        </w:del>
      </w:ins>
      <w:ins w:id="295" w:author="AutoBVT" w:date="2018-12-01T16:02:00Z">
        <w:del w:id="296" w:author="AutoBVT" w:date="2018-12-06T15:27:00Z">
          <w:r w:rsidR="00060B00" w:rsidRPr="000054B4" w:rsidDel="00304292">
            <w:rPr>
              <w:rFonts w:ascii="Times New Roman" w:hAnsi="Times New Roman"/>
              <w:b/>
              <w:color w:val="FF0000"/>
              <w:sz w:val="26"/>
              <w:szCs w:val="26"/>
            </w:rPr>
            <w:delText>1.300</w:delText>
          </w:r>
        </w:del>
      </w:ins>
      <w:ins w:id="297" w:author="AutoBVT" w:date="2018-12-06T15:27:00Z">
        <w:del w:id="298" w:author="AutoBVT" w:date="2018-12-11T11:18:00Z">
          <w:r w:rsidR="00304292" w:rsidRPr="000054B4" w:rsidDel="00EA7F34">
            <w:rPr>
              <w:rFonts w:ascii="Times New Roman" w:hAnsi="Times New Roman"/>
              <w:b/>
              <w:color w:val="FF0000"/>
              <w:sz w:val="26"/>
              <w:szCs w:val="26"/>
            </w:rPr>
            <w:delText>3.800</w:delText>
          </w:r>
        </w:del>
      </w:ins>
      <w:ins w:id="299" w:author="AutoBVT" w:date="2018-12-11T11:18:00Z">
        <w:del w:id="300" w:author="AutoBVT" w:date="2018-12-21T16:59:00Z">
          <w:r w:rsidR="00EA7F34" w:rsidRPr="000054B4" w:rsidDel="00B8071C">
            <w:rPr>
              <w:rFonts w:ascii="Times New Roman" w:hAnsi="Times New Roman"/>
              <w:b/>
              <w:color w:val="FF0000"/>
              <w:sz w:val="26"/>
              <w:szCs w:val="26"/>
            </w:rPr>
            <w:delText>2.450</w:delText>
          </w:r>
        </w:del>
      </w:ins>
      <w:ins w:id="301" w:author="AutoBVT" w:date="2018-12-21T16:59:00Z">
        <w:del w:id="302" w:author="AutoBVT" w:date="2018-12-25T14:27:00Z">
          <w:r w:rsidR="00B8071C" w:rsidRPr="000054B4" w:rsidDel="00B74D32">
            <w:rPr>
              <w:rFonts w:ascii="Times New Roman" w:hAnsi="Times New Roman"/>
              <w:b/>
              <w:color w:val="FF0000"/>
              <w:sz w:val="26"/>
              <w:szCs w:val="26"/>
            </w:rPr>
            <w:delText>1.700</w:delText>
          </w:r>
        </w:del>
      </w:ins>
      <w:ins w:id="303" w:author="Huệ Minh Phạm" w:date="2018-10-16T15:10:00Z">
        <w:del w:id="304" w:author="AutoBVT" w:date="2018-12-25T14:27:00Z">
          <w:r w:rsidR="00576C99" w:rsidRPr="000054B4" w:rsidDel="00B74D32">
            <w:rPr>
              <w:rFonts w:ascii="Times New Roman" w:hAnsi="Times New Roman"/>
              <w:b/>
              <w:color w:val="FF0000"/>
              <w:sz w:val="26"/>
              <w:szCs w:val="26"/>
            </w:rPr>
            <w:delText>.</w:delText>
          </w:r>
        </w:del>
      </w:ins>
      <w:ins w:id="305" w:author="AutoBVT" w:date="2018-12-25T14:27:00Z">
        <w:del w:id="306" w:author="AutoBVT" w:date="2019-02-27T17:19:00Z">
          <w:r w:rsidR="00B74D32" w:rsidRPr="000054B4" w:rsidDel="00F93DC9">
            <w:rPr>
              <w:rFonts w:ascii="Times New Roman" w:hAnsi="Times New Roman"/>
              <w:b/>
              <w:color w:val="FF0000"/>
              <w:sz w:val="26"/>
              <w:szCs w:val="26"/>
            </w:rPr>
            <w:delText>5</w:delText>
          </w:r>
        </w:del>
      </w:ins>
      <w:ins w:id="307" w:author="Hoài" w:date="2021-03-01T09:36:00Z">
        <w:del w:id="308" w:author="Admin" w:date="2021-03-01T10:19:00Z">
          <w:r w:rsidR="00AB6BA6" w:rsidRPr="000054B4" w:rsidDel="00C469D5">
            <w:rPr>
              <w:b/>
              <w:color w:val="FF0000"/>
              <w:sz w:val="24"/>
              <w:szCs w:val="24"/>
            </w:rPr>
            <w:delText>3.162.328.180</w:delText>
          </w:r>
        </w:del>
      </w:ins>
      <w:ins w:id="309" w:author="Admin" w:date="2021-03-01T10:19:00Z">
        <w:r w:rsidR="00C469D5" w:rsidRPr="000054B4">
          <w:rPr>
            <w:rFonts w:ascii="Times New Roman" w:hAnsi="Times New Roman"/>
            <w:b/>
            <w:color w:val="FF0000"/>
            <w:sz w:val="26"/>
            <w:szCs w:val="26"/>
            <w:rPrChange w:id="310" w:author="Admin" w:date="2021-03-01T10:47:00Z">
              <w:rPr>
                <w:rFonts w:ascii="Times New Roman" w:hAnsi="Times New Roman"/>
                <w:b/>
                <w:sz w:val="26"/>
                <w:szCs w:val="26"/>
              </w:rPr>
            </w:rPrChange>
          </w:rPr>
          <w:t>${money_format}</w:t>
        </w:r>
      </w:ins>
      <w:ins w:id="311" w:author="Hoài" w:date="2021-03-01T09:36:00Z">
        <w:r w:rsidR="00AB6BA6">
          <w:rPr>
            <w:b/>
            <w:color w:val="FF0000"/>
            <w:sz w:val="24"/>
            <w:szCs w:val="24"/>
          </w:rPr>
          <w:t xml:space="preserve"> </w:t>
        </w:r>
      </w:ins>
      <w:ins w:id="312" w:author="AutoBVT" w:date="2019-02-27T17:19:00Z">
        <w:del w:id="313" w:author="Hoài" w:date="2020-08-20T15:04:00Z">
          <w:r w:rsidR="00F93DC9" w:rsidRPr="005A17A7" w:rsidDel="00956C2C">
            <w:rPr>
              <w:rFonts w:ascii="Times New Roman" w:hAnsi="Times New Roman"/>
              <w:b/>
              <w:sz w:val="26"/>
              <w:szCs w:val="26"/>
              <w:rPrChange w:id="314" w:author="Hoài" w:date="2020-12-16T15:04:00Z">
                <w:rPr>
                  <w:rFonts w:ascii="Times New Roman" w:hAnsi="Times New Roman"/>
                  <w:b/>
                  <w:color w:val="FF0000"/>
                  <w:sz w:val="26"/>
                  <w:szCs w:val="26"/>
                </w:rPr>
              </w:rPrChange>
            </w:rPr>
            <w:delText>2</w:delText>
          </w:r>
        </w:del>
        <w:del w:id="315" w:author="Hoài" w:date="2020-09-28T14:47:00Z">
          <w:r w:rsidR="00F93DC9" w:rsidRPr="005A17A7" w:rsidDel="0089114D">
            <w:rPr>
              <w:rFonts w:ascii="Times New Roman" w:hAnsi="Times New Roman"/>
              <w:b/>
              <w:sz w:val="26"/>
              <w:szCs w:val="26"/>
              <w:rPrChange w:id="316" w:author="Hoài" w:date="2020-12-16T15:04:00Z">
                <w:rPr>
                  <w:rFonts w:ascii="Times New Roman" w:hAnsi="Times New Roman"/>
                  <w:b/>
                  <w:color w:val="FF0000"/>
                  <w:sz w:val="26"/>
                  <w:szCs w:val="26"/>
                </w:rPr>
              </w:rPrChange>
            </w:rPr>
            <w:delText>0</w:delText>
          </w:r>
        </w:del>
      </w:ins>
      <w:ins w:id="317" w:author="Administrator" w:date="2019-04-12T09:10:00Z">
        <w:del w:id="318" w:author="Hoài" w:date="2020-08-20T15:04:00Z">
          <w:r w:rsidR="00113509" w:rsidRPr="005A17A7" w:rsidDel="00956C2C">
            <w:rPr>
              <w:rFonts w:ascii="Times New Roman" w:hAnsi="Times New Roman"/>
              <w:b/>
              <w:sz w:val="26"/>
              <w:szCs w:val="26"/>
              <w:rPrChange w:id="319" w:author="Hoài" w:date="2020-12-16T15:04:00Z">
                <w:rPr>
                  <w:rFonts w:ascii="Times New Roman" w:hAnsi="Times New Roman"/>
                  <w:b/>
                  <w:color w:val="FF0000"/>
                  <w:sz w:val="26"/>
                  <w:szCs w:val="26"/>
                </w:rPr>
              </w:rPrChange>
            </w:rPr>
            <w:delText>5</w:delText>
          </w:r>
        </w:del>
      </w:ins>
      <w:ins w:id="320" w:author="AutoBVT" w:date="2018-12-25T14:27:00Z">
        <w:del w:id="321" w:author="Hoài" w:date="2020-09-28T14:47:00Z">
          <w:r w:rsidR="00B74D32" w:rsidRPr="005A17A7" w:rsidDel="0089114D">
            <w:rPr>
              <w:rFonts w:ascii="Times New Roman" w:hAnsi="Times New Roman"/>
              <w:b/>
              <w:sz w:val="26"/>
              <w:szCs w:val="26"/>
              <w:rPrChange w:id="322" w:author="Hoài" w:date="2020-12-16T15:04:00Z">
                <w:rPr>
                  <w:rFonts w:ascii="Times New Roman" w:hAnsi="Times New Roman"/>
                  <w:b/>
                  <w:color w:val="FF0000"/>
                  <w:sz w:val="26"/>
                  <w:szCs w:val="26"/>
                </w:rPr>
              </w:rPrChange>
            </w:rPr>
            <w:delText>.</w:delText>
          </w:r>
        </w:del>
        <w:del w:id="323" w:author="Hoài" w:date="2020-08-20T15:04:00Z">
          <w:r w:rsidR="00B74D32" w:rsidRPr="005A17A7" w:rsidDel="00956C2C">
            <w:rPr>
              <w:rFonts w:ascii="Times New Roman" w:hAnsi="Times New Roman"/>
              <w:b/>
              <w:sz w:val="26"/>
              <w:szCs w:val="26"/>
              <w:rPrChange w:id="324" w:author="Hoài" w:date="2020-12-16T15:04:00Z">
                <w:rPr>
                  <w:rFonts w:ascii="Times New Roman" w:hAnsi="Times New Roman"/>
                  <w:b/>
                  <w:color w:val="FF0000"/>
                  <w:sz w:val="26"/>
                  <w:szCs w:val="26"/>
                </w:rPr>
              </w:rPrChange>
            </w:rPr>
            <w:delText>0</w:delText>
          </w:r>
        </w:del>
        <w:del w:id="325" w:author="Hoài" w:date="2020-09-28T14:47:00Z">
          <w:r w:rsidR="00B74D32" w:rsidRPr="005A17A7" w:rsidDel="0089114D">
            <w:rPr>
              <w:rFonts w:ascii="Times New Roman" w:hAnsi="Times New Roman"/>
              <w:b/>
              <w:sz w:val="26"/>
              <w:szCs w:val="26"/>
              <w:rPrChange w:id="326" w:author="Hoài" w:date="2020-12-16T15:04:00Z">
                <w:rPr>
                  <w:rFonts w:ascii="Times New Roman" w:hAnsi="Times New Roman"/>
                  <w:b/>
                  <w:color w:val="FF0000"/>
                  <w:sz w:val="26"/>
                  <w:szCs w:val="26"/>
                </w:rPr>
              </w:rPrChange>
            </w:rPr>
            <w:delText>00.</w:delText>
          </w:r>
        </w:del>
      </w:ins>
      <w:ins w:id="327" w:author="Huệ Minh Phạm" w:date="2018-10-16T15:10:00Z">
        <w:del w:id="328" w:author="Hoài" w:date="2020-09-28T14:47:00Z">
          <w:r w:rsidR="00576C99" w:rsidRPr="005A17A7" w:rsidDel="0089114D">
            <w:rPr>
              <w:rFonts w:ascii="Times New Roman" w:hAnsi="Times New Roman"/>
              <w:b/>
              <w:sz w:val="26"/>
              <w:szCs w:val="26"/>
              <w:rPrChange w:id="329" w:author="Hoài" w:date="2020-12-16T15:04:00Z">
                <w:rPr>
                  <w:rFonts w:ascii="Times New Roman" w:hAnsi="Times New Roman"/>
                  <w:b/>
                  <w:color w:val="FF0000"/>
                  <w:sz w:val="26"/>
                  <w:szCs w:val="26"/>
                </w:rPr>
              </w:rPrChange>
            </w:rPr>
            <w:delText>000.000</w:delText>
          </w:r>
        </w:del>
      </w:ins>
      <w:ins w:id="330" w:author="Huệ Minh Phạm" w:date="2018-07-12T17:21:00Z">
        <w:del w:id="331" w:author="Hoài" w:date="2020-09-28T14:47:00Z">
          <w:r w:rsidR="00B945A4" w:rsidRPr="00B15F97" w:rsidDel="0089114D">
            <w:rPr>
              <w:b/>
              <w:sz w:val="24"/>
              <w:szCs w:val="24"/>
            </w:rPr>
            <w:delText xml:space="preserve">  </w:delText>
          </w:r>
        </w:del>
      </w:ins>
      <w:ins w:id="332" w:author="sondk" w:date="2018-03-22T15:27:00Z">
        <w:del w:id="333" w:author="Dam Kim Son" w:date="2018-07-11T08:32:00Z">
          <w:r w:rsidR="00425BA2" w:rsidRPr="005A17A7" w:rsidDel="00863138">
            <w:rPr>
              <w:rFonts w:ascii="Times New Roman" w:hAnsi="Times New Roman"/>
              <w:b/>
              <w:sz w:val="26"/>
              <w:szCs w:val="26"/>
              <w:rPrChange w:id="334" w:author="Hoài" w:date="2020-12-16T15:04:00Z">
                <w:rPr>
                  <w:rFonts w:ascii="Times New Roman" w:hAnsi="Times New Roman"/>
                  <w:b/>
                  <w:color w:val="000000"/>
                  <w:sz w:val="26"/>
                  <w:szCs w:val="26"/>
                </w:rPr>
              </w:rPrChange>
            </w:rPr>
            <w:delText>600</w:delText>
          </w:r>
        </w:del>
      </w:ins>
      <w:ins w:id="335" w:author="Dam Kim Son" w:date="2018-07-11T08:32:00Z">
        <w:del w:id="336" w:author="Huệ Minh Phạm" w:date="2018-07-12T17:21:00Z">
          <w:r w:rsidR="00863138" w:rsidRPr="005A17A7" w:rsidDel="00B945A4">
            <w:rPr>
              <w:rFonts w:ascii="Times New Roman" w:hAnsi="Times New Roman"/>
              <w:b/>
              <w:sz w:val="26"/>
              <w:szCs w:val="26"/>
              <w:rPrChange w:id="337" w:author="Hoài" w:date="2020-12-16T15:04:00Z">
                <w:rPr>
                  <w:rFonts w:ascii="Times New Roman" w:hAnsi="Times New Roman"/>
                  <w:b/>
                  <w:color w:val="000000"/>
                  <w:sz w:val="26"/>
                  <w:szCs w:val="26"/>
                </w:rPr>
              </w:rPrChange>
            </w:rPr>
            <w:delText>1.440</w:delText>
          </w:r>
        </w:del>
      </w:ins>
      <w:ins w:id="338" w:author="sondk" w:date="2018-03-22T15:27:00Z">
        <w:del w:id="339" w:author="Huệ Minh Phạm" w:date="2018-07-12T17:21:00Z">
          <w:r w:rsidR="00425BA2" w:rsidRPr="005A17A7" w:rsidDel="00B945A4">
            <w:rPr>
              <w:rFonts w:ascii="Times New Roman" w:hAnsi="Times New Roman"/>
              <w:b/>
              <w:sz w:val="26"/>
              <w:szCs w:val="26"/>
              <w:rPrChange w:id="340" w:author="Hoài" w:date="2020-12-16T15:04:00Z">
                <w:rPr>
                  <w:rFonts w:ascii="Times New Roman" w:hAnsi="Times New Roman"/>
                  <w:b/>
                  <w:color w:val="000000"/>
                  <w:sz w:val="26"/>
                  <w:szCs w:val="26"/>
                </w:rPr>
              </w:rPrChange>
            </w:rPr>
            <w:delText>,000,000</w:delText>
          </w:r>
        </w:del>
      </w:ins>
      <w:ins w:id="341" w:author="sondk" w:date="2017-04-18T18:38:00Z">
        <w:del w:id="342" w:author="Huệ Minh Phạm" w:date="2018-07-12T17:21:00Z">
          <w:r w:rsidR="00BF17E2" w:rsidRPr="005A17A7" w:rsidDel="00B945A4">
            <w:rPr>
              <w:rFonts w:ascii="Times New Roman" w:hAnsi="Times New Roman"/>
              <w:b/>
              <w:sz w:val="26"/>
              <w:szCs w:val="26"/>
              <w:rPrChange w:id="343" w:author="Hoài" w:date="2020-12-16T15:04:00Z">
                <w:rPr>
                  <w:rFonts w:ascii="Times New Roman" w:hAnsi="Times New Roman"/>
                  <w:color w:val="000000"/>
                  <w:sz w:val="26"/>
                  <w:szCs w:val="26"/>
                </w:rPr>
              </w:rPrChange>
            </w:rPr>
            <w:delText xml:space="preserve"> </w:delText>
          </w:r>
        </w:del>
      </w:ins>
      <w:del w:id="344" w:author="sondk" w:date="2017-04-18T09:24:00Z">
        <w:r w:rsidRPr="005A17A7" w:rsidDel="00A722A1">
          <w:rPr>
            <w:rFonts w:ascii="Times New Roman" w:hAnsi="Times New Roman"/>
            <w:b/>
            <w:sz w:val="26"/>
            <w:szCs w:val="26"/>
            <w:rPrChange w:id="345" w:author="Hoài" w:date="2020-12-16T15:04:00Z">
              <w:rPr>
                <w:rFonts w:ascii="Times New Roman" w:hAnsi="Times New Roman"/>
                <w:sz w:val="26"/>
                <w:szCs w:val="26"/>
              </w:rPr>
            </w:rPrChange>
          </w:rPr>
          <w:delText xml:space="preserve"> </w:delText>
        </w:r>
      </w:del>
      <w:r w:rsidRPr="005A17A7">
        <w:rPr>
          <w:rFonts w:ascii="Times New Roman" w:hAnsi="Times New Roman"/>
          <w:b/>
          <w:sz w:val="26"/>
          <w:szCs w:val="26"/>
          <w:rPrChange w:id="346" w:author="Hoài" w:date="2020-12-16T15:04:00Z">
            <w:rPr>
              <w:rFonts w:ascii="Times New Roman" w:hAnsi="Times New Roman"/>
              <w:sz w:val="26"/>
              <w:szCs w:val="26"/>
            </w:rPr>
          </w:rPrChange>
        </w:rPr>
        <w:t>đồng</w:t>
      </w:r>
    </w:p>
    <w:p w:rsidR="00863138" w:rsidRPr="005A17A7" w:rsidRDefault="00213E37">
      <w:pPr>
        <w:spacing w:after="0" w:line="312" w:lineRule="auto"/>
        <w:ind w:firstLine="360"/>
        <w:jc w:val="both"/>
        <w:rPr>
          <w:ins w:id="347" w:author="Dam Kim Son" w:date="2018-07-11T08:32:00Z"/>
          <w:rFonts w:ascii="Times New Roman" w:hAnsi="Times New Roman"/>
          <w:sz w:val="26"/>
          <w:szCs w:val="26"/>
          <w:rPrChange w:id="348" w:author="Hoài" w:date="2020-12-16T15:04:00Z">
            <w:rPr>
              <w:ins w:id="349" w:author="Dam Kim Son" w:date="2018-07-11T08:32:00Z"/>
              <w:rFonts w:ascii="Times New Roman" w:hAnsi="Times New Roman"/>
              <w:color w:val="000000"/>
              <w:sz w:val="26"/>
              <w:szCs w:val="26"/>
            </w:rPr>
          </w:rPrChange>
        </w:rPr>
        <w:pPrChange w:id="350" w:author="Dam Kim Son" w:date="2018-07-11T08:31:00Z">
          <w:pPr>
            <w:spacing w:after="0" w:line="312" w:lineRule="auto"/>
            <w:jc w:val="both"/>
          </w:pPr>
        </w:pPrChange>
      </w:pPr>
      <w:r w:rsidRPr="00AB6BA6">
        <w:rPr>
          <w:rFonts w:ascii="Times New Roman" w:hAnsi="Times New Roman"/>
          <w:sz w:val="26"/>
          <w:szCs w:val="26"/>
        </w:rPr>
        <w:t>* M</w:t>
      </w:r>
      <w:r w:rsidRPr="005A17A7">
        <w:rPr>
          <w:rFonts w:ascii="Times New Roman" w:hAnsi="Times New Roman"/>
          <w:sz w:val="26"/>
          <w:szCs w:val="26"/>
        </w:rPr>
        <w:t xml:space="preserve">ục đích vay: </w:t>
      </w:r>
      <w:del w:id="351" w:author="Dam Kim Son" w:date="2018-07-11T08:32:00Z">
        <w:r w:rsidR="00B141E4" w:rsidRPr="005A17A7" w:rsidDel="00863138">
          <w:rPr>
            <w:rFonts w:ascii="Times New Roman" w:hAnsi="Times New Roman"/>
            <w:sz w:val="26"/>
            <w:szCs w:val="26"/>
            <w:rPrChange w:id="352" w:author="Hoài" w:date="2020-12-16T15:04:00Z">
              <w:rPr>
                <w:rFonts w:ascii="Times New Roman" w:hAnsi="Times New Roman"/>
                <w:color w:val="FF0000"/>
                <w:sz w:val="26"/>
                <w:szCs w:val="26"/>
              </w:rPr>
            </w:rPrChange>
          </w:rPr>
          <w:delText xml:space="preserve">Thanh toán tiền </w:delText>
        </w:r>
      </w:del>
      <w:ins w:id="353" w:author="sondk" w:date="2018-03-22T15:27:00Z">
        <w:del w:id="354" w:author="Dam Kim Son" w:date="2018-07-11T08:32:00Z">
          <w:r w:rsidR="00425BA2" w:rsidRPr="005A17A7" w:rsidDel="00863138">
            <w:rPr>
              <w:rFonts w:ascii="Times New Roman" w:hAnsi="Times New Roman"/>
              <w:sz w:val="26"/>
              <w:szCs w:val="26"/>
              <w:rPrChange w:id="355" w:author="Hoài" w:date="2020-12-16T15:04:00Z">
                <w:rPr>
                  <w:rFonts w:ascii="Times New Roman" w:hAnsi="Times New Roman"/>
                  <w:color w:val="000000"/>
                  <w:sz w:val="26"/>
                  <w:szCs w:val="26"/>
                </w:rPr>
              </w:rPrChange>
            </w:rPr>
            <w:delText>thi công phần thô và hoàn thiện ngoài nhà 10 căn biệt thự, liền kề thuộc dự án Vinhomes Riva Hải Phòng</w:delText>
          </w:r>
        </w:del>
      </w:ins>
      <w:ins w:id="356" w:author="Dam Kim Son" w:date="2018-07-11T08:32:00Z">
        <w:r w:rsidR="00863138" w:rsidRPr="005A17A7">
          <w:rPr>
            <w:rFonts w:ascii="Times New Roman" w:hAnsi="Times New Roman"/>
            <w:sz w:val="26"/>
            <w:szCs w:val="26"/>
            <w:rPrChange w:id="357" w:author="Hoài" w:date="2020-12-16T15:04:00Z">
              <w:rPr>
                <w:rFonts w:ascii="Times New Roman" w:hAnsi="Times New Roman"/>
                <w:color w:val="000000"/>
                <w:sz w:val="26"/>
                <w:szCs w:val="26"/>
              </w:rPr>
            </w:rPrChange>
          </w:rPr>
          <w:t xml:space="preserve">Thanh toán tiền thép </w:t>
        </w:r>
        <w:del w:id="358" w:author="Huệ Minh Phạm" w:date="2018-07-26T09:07:00Z">
          <w:r w:rsidR="00863138" w:rsidRPr="005A17A7" w:rsidDel="00D2187A">
            <w:rPr>
              <w:rFonts w:ascii="Times New Roman" w:hAnsi="Times New Roman"/>
              <w:sz w:val="26"/>
              <w:szCs w:val="26"/>
              <w:rPrChange w:id="359" w:author="Hoài" w:date="2020-12-16T15:04:00Z">
                <w:rPr>
                  <w:rFonts w:ascii="Times New Roman" w:hAnsi="Times New Roman"/>
                  <w:color w:val="000000"/>
                  <w:sz w:val="26"/>
                  <w:szCs w:val="26"/>
                </w:rPr>
              </w:rPrChange>
            </w:rPr>
            <w:delText>xây dựng</w:delText>
          </w:r>
        </w:del>
      </w:ins>
      <w:ins w:id="360" w:author="Huệ Minh Phạm" w:date="2018-07-26T09:07:00Z">
        <w:r w:rsidR="00D2187A" w:rsidRPr="005A17A7">
          <w:rPr>
            <w:rFonts w:ascii="Times New Roman" w:hAnsi="Times New Roman"/>
            <w:sz w:val="26"/>
            <w:szCs w:val="26"/>
            <w:rPrChange w:id="361" w:author="Hoài" w:date="2020-12-16T15:04:00Z">
              <w:rPr>
                <w:rFonts w:ascii="Times New Roman" w:hAnsi="Times New Roman"/>
                <w:color w:val="FF0000"/>
                <w:sz w:val="26"/>
                <w:szCs w:val="26"/>
              </w:rPr>
            </w:rPrChange>
          </w:rPr>
          <w:t xml:space="preserve"> </w:t>
        </w:r>
      </w:ins>
    </w:p>
    <w:p w:rsidR="00213E37" w:rsidRPr="005A17A7" w:rsidRDefault="00863138">
      <w:pPr>
        <w:spacing w:after="0" w:line="312" w:lineRule="auto"/>
        <w:ind w:firstLine="360"/>
        <w:jc w:val="both"/>
        <w:rPr>
          <w:rFonts w:ascii="Times New Roman" w:hAnsi="Times New Roman"/>
          <w:sz w:val="26"/>
          <w:szCs w:val="26"/>
          <w:rPrChange w:id="362" w:author="Hoài" w:date="2020-12-16T15:04:00Z">
            <w:rPr>
              <w:rFonts w:ascii="Times New Roman" w:hAnsi="Times New Roman"/>
              <w:color w:val="FF0000"/>
              <w:sz w:val="26"/>
              <w:szCs w:val="26"/>
            </w:rPr>
          </w:rPrChange>
        </w:rPr>
        <w:pPrChange w:id="363" w:author="Dam Kim Son" w:date="2018-07-11T08:31:00Z">
          <w:pPr>
            <w:spacing w:after="0" w:line="312" w:lineRule="auto"/>
            <w:jc w:val="both"/>
          </w:pPr>
        </w:pPrChange>
      </w:pPr>
      <w:ins w:id="364" w:author="Dam Kim Son" w:date="2018-07-11T08:33:00Z">
        <w:r w:rsidRPr="005A17A7">
          <w:rPr>
            <w:rFonts w:ascii="Times New Roman" w:hAnsi="Times New Roman"/>
            <w:sz w:val="26"/>
            <w:szCs w:val="26"/>
            <w:rPrChange w:id="365" w:author="Hoài" w:date="2020-12-16T15:04:00Z">
              <w:rPr>
                <w:rFonts w:ascii="Times New Roman" w:hAnsi="Times New Roman"/>
                <w:color w:val="000000"/>
                <w:sz w:val="26"/>
                <w:szCs w:val="26"/>
              </w:rPr>
            </w:rPrChange>
          </w:rPr>
          <w:t>Chứng từ giải ngân chứng minh việc sử dụng vốn vay của khách hàng:</w:t>
        </w:r>
      </w:ins>
      <w:ins w:id="366" w:author="sondk" w:date="2018-03-22T15:27:00Z">
        <w:del w:id="367" w:author="Dam Kim Son" w:date="2018-07-11T08:33:00Z">
          <w:r w:rsidR="00425BA2" w:rsidRPr="005A17A7" w:rsidDel="00863138">
            <w:rPr>
              <w:rFonts w:ascii="Times New Roman" w:hAnsi="Times New Roman"/>
              <w:sz w:val="26"/>
              <w:szCs w:val="26"/>
              <w:rPrChange w:id="368" w:author="Hoài" w:date="2020-12-16T15:04:00Z">
                <w:rPr>
                  <w:rFonts w:ascii="Times New Roman" w:hAnsi="Times New Roman"/>
                  <w:color w:val="000000"/>
                  <w:sz w:val="26"/>
                  <w:szCs w:val="26"/>
                </w:rPr>
              </w:rPrChange>
            </w:rPr>
            <w:delText>.</w:delText>
          </w:r>
        </w:del>
      </w:ins>
      <w:del w:id="369" w:author="sondk" w:date="2017-05-22T15:24:00Z">
        <w:r w:rsidR="00B141E4" w:rsidRPr="005A17A7" w:rsidDel="00FB6CA3">
          <w:rPr>
            <w:rFonts w:ascii="Times New Roman" w:hAnsi="Times New Roman"/>
            <w:sz w:val="26"/>
            <w:szCs w:val="26"/>
            <w:rPrChange w:id="370" w:author="Hoài" w:date="2020-12-16T15:04:00Z">
              <w:rPr>
                <w:rFonts w:ascii="Times New Roman" w:hAnsi="Times New Roman"/>
                <w:color w:val="FF0000"/>
                <w:sz w:val="26"/>
                <w:szCs w:val="26"/>
              </w:rPr>
            </w:rPrChange>
          </w:rPr>
          <w:delText xml:space="preserve">mua </w:delText>
        </w:r>
      </w:del>
      <w:del w:id="371" w:author="sondk" w:date="2017-04-17T21:41:00Z">
        <w:r w:rsidR="00B141E4" w:rsidRPr="005A17A7" w:rsidDel="00BE022D">
          <w:rPr>
            <w:rFonts w:ascii="Times New Roman" w:hAnsi="Times New Roman"/>
            <w:sz w:val="26"/>
            <w:szCs w:val="26"/>
            <w:rPrChange w:id="372" w:author="Hoài" w:date="2020-12-16T15:04:00Z">
              <w:rPr>
                <w:rFonts w:ascii="Times New Roman" w:hAnsi="Times New Roman"/>
                <w:color w:val="FF0000"/>
                <w:sz w:val="26"/>
                <w:szCs w:val="26"/>
              </w:rPr>
            </w:rPrChange>
          </w:rPr>
          <w:delText>thép</w:delText>
        </w:r>
      </w:del>
    </w:p>
    <w:p w:rsidR="00213E37" w:rsidRPr="005A17A7" w:rsidRDefault="00213E37">
      <w:pPr>
        <w:spacing w:after="0" w:line="312" w:lineRule="auto"/>
        <w:ind w:firstLine="360"/>
        <w:jc w:val="both"/>
        <w:rPr>
          <w:ins w:id="373" w:author="AutoBVT" w:date="2019-02-27T17:19:00Z"/>
          <w:rFonts w:ascii="Times New Roman" w:hAnsi="Times New Roman"/>
          <w:sz w:val="26"/>
          <w:szCs w:val="26"/>
          <w:rPrChange w:id="374" w:author="Hoài" w:date="2020-12-16T15:04:00Z">
            <w:rPr>
              <w:ins w:id="375" w:author="AutoBVT" w:date="2019-02-27T17:19:00Z"/>
              <w:rFonts w:ascii="Times New Roman" w:hAnsi="Times New Roman"/>
              <w:color w:val="000000"/>
              <w:sz w:val="26"/>
              <w:szCs w:val="26"/>
            </w:rPr>
          </w:rPrChange>
        </w:rPr>
        <w:pPrChange w:id="376" w:author="Dam Kim Son" w:date="2018-07-11T08:31:00Z">
          <w:pPr>
            <w:spacing w:after="0" w:line="312" w:lineRule="auto"/>
            <w:jc w:val="both"/>
          </w:pPr>
        </w:pPrChange>
      </w:pPr>
      <w:del w:id="377" w:author="Dam Kim Son" w:date="2018-07-11T08:33:00Z">
        <w:r w:rsidRPr="00B15F97" w:rsidDel="00863138">
          <w:rPr>
            <w:rFonts w:ascii="Times New Roman" w:hAnsi="Times New Roman"/>
            <w:sz w:val="26"/>
            <w:szCs w:val="26"/>
          </w:rPr>
          <w:delText>* Đơn v</w:delText>
        </w:r>
        <w:r w:rsidRPr="00AB6BA6" w:rsidDel="00863138">
          <w:rPr>
            <w:rFonts w:ascii="Times New Roman" w:hAnsi="Times New Roman"/>
            <w:sz w:val="26"/>
            <w:szCs w:val="26"/>
          </w:rPr>
          <w:delText>ị</w:delText>
        </w:r>
        <w:r w:rsidRPr="005A17A7" w:rsidDel="00863138">
          <w:rPr>
            <w:rFonts w:ascii="Times New Roman" w:hAnsi="Times New Roman"/>
            <w:sz w:val="26"/>
            <w:szCs w:val="26"/>
          </w:rPr>
          <w:delText xml:space="preserve"> thụ hưởng: </w:delText>
        </w:r>
      </w:del>
      <w:ins w:id="378" w:author="Dam Kim Son" w:date="2018-07-11T08:33:00Z">
        <w:r w:rsidR="00863138" w:rsidRPr="005A17A7">
          <w:rPr>
            <w:rFonts w:ascii="Times New Roman" w:hAnsi="Times New Roman"/>
            <w:sz w:val="26"/>
            <w:szCs w:val="26"/>
            <w:rPrChange w:id="379" w:author="Hoài" w:date="2020-12-16T15:04:00Z">
              <w:rPr>
                <w:rFonts w:ascii="Times New Roman" w:hAnsi="Times New Roman"/>
                <w:color w:val="000000"/>
                <w:sz w:val="26"/>
                <w:szCs w:val="26"/>
              </w:rPr>
            </w:rPrChange>
          </w:rPr>
          <w:t>+ Hóa đơn GTGT:</w:t>
        </w:r>
      </w:ins>
    </w:p>
    <w:tbl>
      <w:tblPr>
        <w:tblW w:w="5171" w:type="pct"/>
        <w:tblLayout w:type="fixed"/>
        <w:tblLook w:val="04A0" w:firstRow="1" w:lastRow="0" w:firstColumn="1" w:lastColumn="0" w:noHBand="0" w:noVBand="1"/>
        <w:tblPrChange w:id="380" w:author="Hoài" w:date="2020-08-20T17:25:00Z">
          <w:tblPr>
            <w:tblW w:w="5000" w:type="pct"/>
            <w:tblLayout w:type="fixed"/>
            <w:tblLook w:val="04A0" w:firstRow="1" w:lastRow="0" w:firstColumn="1" w:lastColumn="0" w:noHBand="0" w:noVBand="1"/>
          </w:tblPr>
        </w:tblPrChange>
      </w:tblPr>
      <w:tblGrid>
        <w:gridCol w:w="2596"/>
        <w:gridCol w:w="2626"/>
        <w:gridCol w:w="4150"/>
        <w:tblGridChange w:id="381">
          <w:tblGrid>
            <w:gridCol w:w="2234"/>
            <w:gridCol w:w="426"/>
            <w:gridCol w:w="2692"/>
            <w:gridCol w:w="1285"/>
            <w:gridCol w:w="2651"/>
            <w:gridCol w:w="318"/>
          </w:tblGrid>
        </w:tblGridChange>
      </w:tblGrid>
      <w:tr w:rsidR="004C146E" w:rsidRPr="005A17A7" w:rsidTr="004C146E">
        <w:trPr>
          <w:trHeight w:val="585"/>
          <w:ins w:id="382" w:author="AutoBVT" w:date="2019-02-27T17:20:00Z"/>
          <w:trPrChange w:id="383" w:author="Hoài" w:date="2020-08-20T17:25:00Z">
            <w:trPr>
              <w:gridAfter w:val="0"/>
              <w:trHeight w:val="585"/>
            </w:trPr>
          </w:trPrChange>
        </w:trPr>
        <w:tc>
          <w:tcPr>
            <w:tcW w:w="1385" w:type="pct"/>
            <w:tcBorders>
              <w:top w:val="single" w:sz="4" w:space="0" w:color="auto"/>
              <w:left w:val="single" w:sz="4" w:space="0" w:color="auto"/>
              <w:bottom w:val="single" w:sz="4" w:space="0" w:color="auto"/>
              <w:right w:val="single" w:sz="4" w:space="0" w:color="auto"/>
            </w:tcBorders>
            <w:shd w:val="clear" w:color="auto" w:fill="auto"/>
            <w:noWrap/>
            <w:vAlign w:val="bottom"/>
            <w:hideMark/>
            <w:tcPrChange w:id="384" w:author="Hoài" w:date="2020-08-20T17:25:00Z">
              <w:tcPr>
                <w:tcW w:w="12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rsidR="00F93DC9" w:rsidRPr="00B15F97" w:rsidRDefault="00F93DC9" w:rsidP="00F93DC9">
            <w:pPr>
              <w:spacing w:after="0" w:line="240" w:lineRule="auto"/>
              <w:jc w:val="center"/>
              <w:rPr>
                <w:ins w:id="385" w:author="AutoBVT" w:date="2019-02-27T17:20:00Z"/>
                <w:rFonts w:ascii="Times New Roman" w:eastAsia="Times New Roman" w:hAnsi="Times New Roman"/>
                <w:b/>
                <w:bCs/>
                <w:sz w:val="28"/>
                <w:szCs w:val="28"/>
                <w:lang w:val="vi-VN" w:eastAsia="vi-VN"/>
              </w:rPr>
            </w:pPr>
            <w:ins w:id="386" w:author="AutoBVT" w:date="2019-02-27T17:20:00Z">
              <w:r w:rsidRPr="00B15F97">
                <w:rPr>
                  <w:rFonts w:ascii="Times New Roman" w:eastAsia="Times New Roman" w:hAnsi="Times New Roman"/>
                  <w:b/>
                  <w:bCs/>
                  <w:sz w:val="28"/>
                  <w:szCs w:val="28"/>
                  <w:lang w:val="vi-VN" w:eastAsia="vi-VN"/>
                </w:rPr>
                <w:t>Hóa đơn/Chứng từ</w:t>
              </w:r>
            </w:ins>
          </w:p>
        </w:tc>
        <w:tc>
          <w:tcPr>
            <w:tcW w:w="1401" w:type="pct"/>
            <w:tcBorders>
              <w:top w:val="single" w:sz="4" w:space="0" w:color="auto"/>
              <w:left w:val="nil"/>
              <w:bottom w:val="single" w:sz="4" w:space="0" w:color="auto"/>
              <w:right w:val="single" w:sz="4" w:space="0" w:color="auto"/>
            </w:tcBorders>
            <w:shd w:val="clear" w:color="auto" w:fill="auto"/>
            <w:noWrap/>
            <w:vAlign w:val="bottom"/>
            <w:hideMark/>
            <w:tcPrChange w:id="387" w:author="Hoài" w:date="2020-08-20T17:25:00Z">
              <w:tcPr>
                <w:tcW w:w="2370" w:type="pct"/>
                <w:gridSpan w:val="3"/>
                <w:tcBorders>
                  <w:top w:val="single" w:sz="4" w:space="0" w:color="auto"/>
                  <w:left w:val="nil"/>
                  <w:bottom w:val="single" w:sz="4" w:space="0" w:color="auto"/>
                  <w:right w:val="single" w:sz="4" w:space="0" w:color="auto"/>
                </w:tcBorders>
                <w:shd w:val="clear" w:color="auto" w:fill="auto"/>
                <w:noWrap/>
                <w:vAlign w:val="bottom"/>
                <w:hideMark/>
              </w:tcPr>
            </w:tcPrChange>
          </w:tcPr>
          <w:p w:rsidR="00F93DC9" w:rsidRPr="00AB6BA6" w:rsidRDefault="00F93DC9" w:rsidP="00F93DC9">
            <w:pPr>
              <w:spacing w:after="0" w:line="240" w:lineRule="auto"/>
              <w:jc w:val="center"/>
              <w:rPr>
                <w:ins w:id="388" w:author="AutoBVT" w:date="2019-02-27T17:20:00Z"/>
                <w:rFonts w:ascii="Times New Roman" w:eastAsia="Times New Roman" w:hAnsi="Times New Roman"/>
                <w:b/>
                <w:bCs/>
                <w:sz w:val="28"/>
                <w:szCs w:val="28"/>
                <w:lang w:val="vi-VN" w:eastAsia="vi-VN"/>
              </w:rPr>
            </w:pPr>
            <w:ins w:id="389" w:author="AutoBVT" w:date="2019-02-27T17:20:00Z">
              <w:r w:rsidRPr="00AB6BA6">
                <w:rPr>
                  <w:rFonts w:ascii="Times New Roman" w:eastAsia="Times New Roman" w:hAnsi="Times New Roman"/>
                  <w:b/>
                  <w:bCs/>
                  <w:sz w:val="28"/>
                  <w:szCs w:val="28"/>
                  <w:lang w:val="vi-VN" w:eastAsia="vi-VN"/>
                </w:rPr>
                <w:t>Ngày</w:t>
              </w:r>
            </w:ins>
          </w:p>
        </w:tc>
        <w:tc>
          <w:tcPr>
            <w:tcW w:w="2214" w:type="pct"/>
            <w:tcBorders>
              <w:top w:val="single" w:sz="4" w:space="0" w:color="auto"/>
              <w:left w:val="nil"/>
              <w:bottom w:val="single" w:sz="4" w:space="0" w:color="auto"/>
              <w:right w:val="single" w:sz="4" w:space="0" w:color="auto"/>
            </w:tcBorders>
            <w:shd w:val="clear" w:color="auto" w:fill="auto"/>
            <w:noWrap/>
            <w:vAlign w:val="bottom"/>
            <w:hideMark/>
            <w:tcPrChange w:id="390" w:author="Hoài" w:date="2020-08-20T17:25:00Z">
              <w:tcPr>
                <w:tcW w:w="1427" w:type="pct"/>
                <w:tcBorders>
                  <w:top w:val="single" w:sz="4" w:space="0" w:color="auto"/>
                  <w:left w:val="nil"/>
                  <w:bottom w:val="single" w:sz="4" w:space="0" w:color="auto"/>
                  <w:right w:val="single" w:sz="4" w:space="0" w:color="auto"/>
                </w:tcBorders>
                <w:shd w:val="clear" w:color="auto" w:fill="auto"/>
                <w:noWrap/>
                <w:vAlign w:val="bottom"/>
                <w:hideMark/>
              </w:tcPr>
            </w:tcPrChange>
          </w:tcPr>
          <w:p w:rsidR="00F93DC9" w:rsidRPr="005A17A7" w:rsidRDefault="00F93DC9" w:rsidP="00F93DC9">
            <w:pPr>
              <w:spacing w:after="0" w:line="240" w:lineRule="auto"/>
              <w:jc w:val="center"/>
              <w:rPr>
                <w:ins w:id="391" w:author="AutoBVT" w:date="2019-02-27T17:20:00Z"/>
                <w:rFonts w:ascii="Times New Roman" w:eastAsia="Times New Roman" w:hAnsi="Times New Roman"/>
                <w:b/>
                <w:bCs/>
                <w:sz w:val="28"/>
                <w:szCs w:val="28"/>
                <w:lang w:val="vi-VN" w:eastAsia="vi-VN"/>
              </w:rPr>
            </w:pPr>
            <w:ins w:id="392" w:author="AutoBVT" w:date="2019-02-27T17:20:00Z">
              <w:r w:rsidRPr="005A17A7">
                <w:rPr>
                  <w:rFonts w:ascii="Times New Roman" w:eastAsia="Times New Roman" w:hAnsi="Times New Roman"/>
                  <w:b/>
                  <w:bCs/>
                  <w:sz w:val="28"/>
                  <w:szCs w:val="28"/>
                  <w:lang w:val="vi-VN" w:eastAsia="vi-VN"/>
                </w:rPr>
                <w:t>Đơn vị lập</w:t>
              </w:r>
            </w:ins>
          </w:p>
        </w:tc>
      </w:tr>
      <w:tr w:rsidR="005A17A7" w:rsidRPr="00FB1170" w:rsidTr="00FB1170">
        <w:tblPrEx>
          <w:tblPrExChange w:id="393" w:author="Admin" w:date="2021-03-24T14:24:00Z">
            <w:tblPrEx>
              <w:tblW w:w="5171" w:type="pct"/>
            </w:tblPrEx>
          </w:tblPrExChange>
        </w:tblPrEx>
        <w:trPr>
          <w:trHeight w:val="660"/>
          <w:ins w:id="394" w:author="AutoBVT" w:date="2019-02-27T17:20:00Z"/>
          <w:trPrChange w:id="395" w:author="Admin" w:date="2021-03-24T14:24:00Z">
            <w:trPr>
              <w:trHeight w:val="660"/>
            </w:trPr>
          </w:trPrChange>
        </w:trPr>
        <w:tc>
          <w:tcPr>
            <w:tcW w:w="1385" w:type="pct"/>
            <w:tcBorders>
              <w:top w:val="nil"/>
              <w:left w:val="single" w:sz="4" w:space="0" w:color="auto"/>
              <w:bottom w:val="single" w:sz="4" w:space="0" w:color="auto"/>
              <w:right w:val="single" w:sz="4" w:space="0" w:color="auto"/>
            </w:tcBorders>
            <w:shd w:val="clear" w:color="auto" w:fill="auto"/>
            <w:vAlign w:val="center"/>
            <w:hideMark/>
            <w:tcPrChange w:id="396" w:author="Admin" w:date="2021-03-24T14:24:00Z">
              <w:tcPr>
                <w:tcW w:w="1385" w:type="pct"/>
                <w:gridSpan w:val="2"/>
                <w:tcBorders>
                  <w:top w:val="nil"/>
                  <w:left w:val="single" w:sz="4" w:space="0" w:color="auto"/>
                  <w:right w:val="single" w:sz="4" w:space="0" w:color="auto"/>
                </w:tcBorders>
                <w:shd w:val="clear" w:color="auto" w:fill="auto"/>
                <w:vAlign w:val="center"/>
                <w:hideMark/>
              </w:tcPr>
            </w:tcPrChange>
          </w:tcPr>
          <w:p w:rsidR="006131EC" w:rsidRPr="00FB1170" w:rsidRDefault="005A17A7">
            <w:pPr>
              <w:spacing w:after="0" w:line="240" w:lineRule="auto"/>
              <w:jc w:val="center"/>
              <w:rPr>
                <w:ins w:id="397" w:author="AutoBVT" w:date="2019-02-27T17:20:00Z"/>
                <w:rFonts w:ascii="Times New Roman" w:eastAsia="Times New Roman" w:hAnsi="Times New Roman"/>
                <w:sz w:val="28"/>
                <w:szCs w:val="28"/>
                <w:lang w:val="vi-VN" w:eastAsia="vi-VN"/>
              </w:rPr>
            </w:pPr>
            <w:ins w:id="398" w:author="Hoài" w:date="2020-12-16T15:06:00Z">
              <w:r w:rsidRPr="00FB1170">
                <w:rPr>
                  <w:rFonts w:ascii="Times New Roman" w:hAnsi="Times New Roman"/>
                  <w:sz w:val="28"/>
                  <w:szCs w:val="28"/>
                  <w:rPrChange w:id="399" w:author="Admin" w:date="2021-03-24T14:24:00Z">
                    <w:rPr>
                      <w:sz w:val="28"/>
                      <w:szCs w:val="28"/>
                    </w:rPr>
                  </w:rPrChange>
                </w:rPr>
                <w:t xml:space="preserve">'Hóa đơn GTGT số </w:t>
              </w:r>
            </w:ins>
            <w:ins w:id="400" w:author="Admin" w:date="2021-03-01T10:19:00Z">
              <w:r w:rsidR="00C469D5" w:rsidRPr="00FB1170">
                <w:rPr>
                  <w:rFonts w:ascii="Times New Roman" w:hAnsi="Times New Roman"/>
                  <w:color w:val="FF0000"/>
                  <w:sz w:val="28"/>
                  <w:szCs w:val="28"/>
                  <w:rPrChange w:id="401" w:author="Admin" w:date="2021-03-24T14:24:00Z">
                    <w:rPr>
                      <w:sz w:val="28"/>
                      <w:szCs w:val="28"/>
                    </w:rPr>
                  </w:rPrChange>
                </w:rPr>
                <w:t>${bill_</w:t>
              </w:r>
            </w:ins>
            <w:ins w:id="402" w:author="Admin" w:date="2021-03-01T11:15:00Z">
              <w:r w:rsidR="005514A6" w:rsidRPr="00FB1170">
                <w:rPr>
                  <w:rFonts w:ascii="Times New Roman" w:hAnsi="Times New Roman"/>
                  <w:color w:val="FF0000"/>
                  <w:sz w:val="28"/>
                  <w:szCs w:val="28"/>
                  <w:rPrChange w:id="403" w:author="Admin" w:date="2021-03-24T14:24:00Z">
                    <w:rPr>
                      <w:color w:val="FF0000"/>
                      <w:sz w:val="28"/>
                      <w:szCs w:val="28"/>
                    </w:rPr>
                  </w:rPrChange>
                </w:rPr>
                <w:t>no</w:t>
              </w:r>
            </w:ins>
            <w:ins w:id="404" w:author="Admin" w:date="2021-03-01T10:19:00Z">
              <w:r w:rsidR="00C469D5" w:rsidRPr="00FB1170">
                <w:rPr>
                  <w:rFonts w:ascii="Times New Roman" w:hAnsi="Times New Roman"/>
                  <w:color w:val="FF0000"/>
                  <w:sz w:val="28"/>
                  <w:szCs w:val="28"/>
                  <w:rPrChange w:id="405" w:author="Admin" w:date="2021-03-24T14:24:00Z">
                    <w:rPr>
                      <w:sz w:val="28"/>
                      <w:szCs w:val="28"/>
                    </w:rPr>
                  </w:rPrChange>
                </w:rPr>
                <w:t>}</w:t>
              </w:r>
            </w:ins>
            <w:ins w:id="406" w:author="Hoài" w:date="2021-03-01T09:36:00Z">
              <w:del w:id="407" w:author="Admin" w:date="2021-03-01T10:19:00Z">
                <w:r w:rsidR="00AB6BA6" w:rsidRPr="00FB1170" w:rsidDel="00C469D5">
                  <w:rPr>
                    <w:rFonts w:ascii="Times New Roman" w:hAnsi="Times New Roman"/>
                    <w:sz w:val="28"/>
                    <w:szCs w:val="28"/>
                    <w:rPrChange w:id="408" w:author="Admin" w:date="2021-03-24T14:24:00Z">
                      <w:rPr>
                        <w:sz w:val="28"/>
                        <w:szCs w:val="28"/>
                      </w:rPr>
                    </w:rPrChange>
                  </w:rPr>
                  <w:delText>0003071</w:delText>
                </w:r>
              </w:del>
            </w:ins>
            <w:ins w:id="409" w:author="Administrator" w:date="2019-04-12T09:11:00Z">
              <w:del w:id="410" w:author="Hoài" w:date="2020-12-14T14:11:00Z">
                <w:r w:rsidR="006131EC" w:rsidRPr="00FB1170" w:rsidDel="006A05B0">
                  <w:rPr>
                    <w:rFonts w:ascii="Times New Roman" w:hAnsi="Times New Roman"/>
                    <w:sz w:val="28"/>
                    <w:szCs w:val="28"/>
                    <w:rPrChange w:id="411" w:author="Admin" w:date="2021-03-24T14:24:00Z">
                      <w:rPr>
                        <w:sz w:val="28"/>
                        <w:szCs w:val="28"/>
                      </w:rPr>
                    </w:rPrChange>
                  </w:rPr>
                  <w:delText>Hóa đơn GTGT số 000</w:delText>
                </w:r>
              </w:del>
              <w:del w:id="412" w:author="Hoài" w:date="2020-09-28T14:47:00Z">
                <w:r w:rsidR="006131EC" w:rsidRPr="00FB1170" w:rsidDel="0089114D">
                  <w:rPr>
                    <w:rFonts w:ascii="Times New Roman" w:hAnsi="Times New Roman"/>
                    <w:sz w:val="28"/>
                    <w:szCs w:val="28"/>
                    <w:rPrChange w:id="413" w:author="Admin" w:date="2021-03-24T14:24:00Z">
                      <w:rPr>
                        <w:sz w:val="28"/>
                        <w:szCs w:val="28"/>
                      </w:rPr>
                    </w:rPrChange>
                  </w:rPr>
                  <w:delText>0</w:delText>
                </w:r>
              </w:del>
              <w:del w:id="414" w:author="Hoài" w:date="2020-08-20T17:24:00Z">
                <w:r w:rsidR="006131EC" w:rsidRPr="00FB1170" w:rsidDel="004C146E">
                  <w:rPr>
                    <w:rFonts w:ascii="Times New Roman" w:hAnsi="Times New Roman"/>
                    <w:sz w:val="28"/>
                    <w:szCs w:val="28"/>
                    <w:rPrChange w:id="415" w:author="Admin" w:date="2021-03-24T14:24:00Z">
                      <w:rPr>
                        <w:sz w:val="28"/>
                        <w:szCs w:val="28"/>
                      </w:rPr>
                    </w:rPrChange>
                  </w:rPr>
                  <w:delText>397</w:delText>
                </w:r>
              </w:del>
            </w:ins>
            <w:ins w:id="416" w:author="AutoBVT" w:date="2019-02-27T17:20:00Z">
              <w:del w:id="417" w:author="Hoài" w:date="2020-12-14T14:11:00Z">
                <w:r w:rsidR="006131EC" w:rsidRPr="00FB1170" w:rsidDel="006A05B0">
                  <w:rPr>
                    <w:rFonts w:ascii="Times New Roman" w:eastAsia="Times New Roman" w:hAnsi="Times New Roman"/>
                    <w:sz w:val="28"/>
                    <w:szCs w:val="28"/>
                    <w:lang w:val="vi-VN" w:eastAsia="vi-VN"/>
                  </w:rPr>
                  <w:delText>Hóa đơn GTGT số 0000827</w:delText>
                </w:r>
              </w:del>
            </w:ins>
          </w:p>
        </w:tc>
        <w:tc>
          <w:tcPr>
            <w:tcW w:w="1401" w:type="pct"/>
            <w:tcBorders>
              <w:top w:val="nil"/>
              <w:left w:val="nil"/>
              <w:bottom w:val="single" w:sz="4" w:space="0" w:color="auto"/>
              <w:right w:val="single" w:sz="4" w:space="0" w:color="auto"/>
            </w:tcBorders>
            <w:shd w:val="clear" w:color="auto" w:fill="auto"/>
            <w:noWrap/>
            <w:vAlign w:val="center"/>
            <w:hideMark/>
            <w:tcPrChange w:id="418" w:author="Admin" w:date="2021-03-24T14:24:00Z">
              <w:tcPr>
                <w:tcW w:w="1401" w:type="pct"/>
                <w:tcBorders>
                  <w:top w:val="nil"/>
                  <w:left w:val="nil"/>
                  <w:right w:val="single" w:sz="4" w:space="0" w:color="auto"/>
                </w:tcBorders>
                <w:shd w:val="clear" w:color="auto" w:fill="auto"/>
                <w:noWrap/>
                <w:vAlign w:val="center"/>
                <w:hideMark/>
              </w:tcPr>
            </w:tcPrChange>
          </w:tcPr>
          <w:p w:rsidR="006131EC" w:rsidRPr="00FB1170" w:rsidRDefault="00C469D5">
            <w:pPr>
              <w:spacing w:after="0" w:line="240" w:lineRule="auto"/>
              <w:jc w:val="center"/>
              <w:rPr>
                <w:ins w:id="419" w:author="AutoBVT" w:date="2019-02-27T17:20:00Z"/>
                <w:rFonts w:ascii="Times New Roman" w:eastAsia="Times New Roman" w:hAnsi="Times New Roman"/>
                <w:color w:val="FF0000"/>
                <w:sz w:val="28"/>
                <w:szCs w:val="28"/>
                <w:lang w:val="vi-VN" w:eastAsia="vi-VN"/>
                <w:rPrChange w:id="420" w:author="Admin" w:date="2021-03-24T14:24:00Z">
                  <w:rPr>
                    <w:ins w:id="421" w:author="AutoBVT" w:date="2019-02-27T17:20:00Z"/>
                    <w:rFonts w:ascii="Times New Roman" w:eastAsia="Times New Roman" w:hAnsi="Times New Roman"/>
                    <w:sz w:val="26"/>
                    <w:szCs w:val="26"/>
                    <w:lang w:val="vi-VN" w:eastAsia="vi-VN"/>
                  </w:rPr>
                </w:rPrChange>
              </w:rPr>
            </w:pPr>
            <w:ins w:id="422" w:author="Admin" w:date="2021-03-01T10:19:00Z">
              <w:r w:rsidRPr="00FB1170">
                <w:rPr>
                  <w:rFonts w:ascii="Times New Roman" w:hAnsi="Times New Roman"/>
                  <w:color w:val="FF0000"/>
                  <w:sz w:val="28"/>
                  <w:szCs w:val="28"/>
                  <w:rPrChange w:id="423" w:author="Admin" w:date="2021-03-24T14:24:00Z">
                    <w:rPr>
                      <w:sz w:val="26"/>
                      <w:szCs w:val="26"/>
                    </w:rPr>
                  </w:rPrChange>
                </w:rPr>
                <w:t>${bill_date}</w:t>
              </w:r>
            </w:ins>
            <w:ins w:id="424" w:author="Hoài" w:date="2021-03-01T09:37:00Z">
              <w:del w:id="425" w:author="Admin" w:date="2021-03-01T10:19:00Z">
                <w:r w:rsidR="00AB6BA6" w:rsidRPr="00FB1170" w:rsidDel="00C469D5">
                  <w:rPr>
                    <w:rFonts w:ascii="Times New Roman" w:hAnsi="Times New Roman"/>
                    <w:color w:val="FF0000"/>
                    <w:sz w:val="28"/>
                    <w:szCs w:val="28"/>
                    <w:rPrChange w:id="426" w:author="Admin" w:date="2021-03-24T14:24:00Z">
                      <w:rPr>
                        <w:sz w:val="26"/>
                        <w:szCs w:val="26"/>
                      </w:rPr>
                    </w:rPrChange>
                  </w:rPr>
                  <w:delText>30/01/2021</w:delText>
                </w:r>
              </w:del>
            </w:ins>
            <w:ins w:id="427" w:author="Administrator" w:date="2019-04-12T09:11:00Z">
              <w:del w:id="428" w:author="Hoài" w:date="2020-08-20T17:24:00Z">
                <w:r w:rsidR="006131EC" w:rsidRPr="00FB1170" w:rsidDel="004C146E">
                  <w:rPr>
                    <w:rFonts w:ascii="Times New Roman" w:hAnsi="Times New Roman"/>
                    <w:color w:val="FF0000"/>
                    <w:sz w:val="28"/>
                    <w:szCs w:val="28"/>
                    <w:rPrChange w:id="429" w:author="Admin" w:date="2021-03-24T14:24:00Z">
                      <w:rPr>
                        <w:sz w:val="26"/>
                        <w:szCs w:val="26"/>
                      </w:rPr>
                    </w:rPrChange>
                  </w:rPr>
                  <w:delText>11/03/2019</w:delText>
                </w:r>
              </w:del>
            </w:ins>
            <w:ins w:id="430" w:author="AutoBVT" w:date="2019-02-27T17:20:00Z">
              <w:del w:id="431" w:author="Hoài" w:date="2020-12-14T14:11:00Z">
                <w:r w:rsidR="006131EC" w:rsidRPr="00FB1170" w:rsidDel="006A05B0">
                  <w:rPr>
                    <w:rFonts w:ascii="Times New Roman" w:eastAsia="Times New Roman" w:hAnsi="Times New Roman"/>
                    <w:color w:val="FF0000"/>
                    <w:sz w:val="28"/>
                    <w:szCs w:val="28"/>
                    <w:lang w:val="vi-VN" w:eastAsia="vi-VN"/>
                    <w:rPrChange w:id="432" w:author="Admin" w:date="2021-03-24T14:24:00Z">
                      <w:rPr>
                        <w:rFonts w:ascii="Times New Roman" w:eastAsia="Times New Roman" w:hAnsi="Times New Roman"/>
                        <w:sz w:val="26"/>
                        <w:szCs w:val="26"/>
                        <w:lang w:val="vi-VN" w:eastAsia="vi-VN"/>
                      </w:rPr>
                    </w:rPrChange>
                  </w:rPr>
                  <w:delText>08/01/2019</w:delText>
                </w:r>
              </w:del>
            </w:ins>
          </w:p>
        </w:tc>
        <w:tc>
          <w:tcPr>
            <w:tcW w:w="2214" w:type="pct"/>
            <w:tcBorders>
              <w:top w:val="nil"/>
              <w:left w:val="nil"/>
              <w:bottom w:val="single" w:sz="4" w:space="0" w:color="auto"/>
              <w:right w:val="single" w:sz="4" w:space="0" w:color="auto"/>
            </w:tcBorders>
            <w:shd w:val="clear" w:color="auto" w:fill="auto"/>
            <w:vAlign w:val="center"/>
            <w:hideMark/>
            <w:tcPrChange w:id="433" w:author="Admin" w:date="2021-03-24T14:24:00Z">
              <w:tcPr>
                <w:tcW w:w="2214" w:type="pct"/>
                <w:gridSpan w:val="3"/>
                <w:tcBorders>
                  <w:top w:val="nil"/>
                  <w:left w:val="nil"/>
                  <w:right w:val="single" w:sz="4" w:space="0" w:color="auto"/>
                </w:tcBorders>
                <w:shd w:val="clear" w:color="auto" w:fill="auto"/>
                <w:vAlign w:val="bottom"/>
                <w:hideMark/>
              </w:tcPr>
            </w:tcPrChange>
          </w:tcPr>
          <w:p w:rsidR="006131EC" w:rsidRPr="00FB1170" w:rsidRDefault="005A17A7">
            <w:pPr>
              <w:spacing w:after="0" w:line="240" w:lineRule="auto"/>
              <w:jc w:val="center"/>
              <w:rPr>
                <w:ins w:id="434" w:author="AutoBVT" w:date="2019-02-27T17:20:00Z"/>
                <w:rFonts w:ascii="Times New Roman" w:eastAsia="Times New Roman" w:hAnsi="Times New Roman"/>
                <w:color w:val="FF0000"/>
                <w:sz w:val="28"/>
                <w:szCs w:val="28"/>
                <w:lang w:val="vi-VN" w:eastAsia="vi-VN"/>
                <w:rPrChange w:id="435" w:author="Admin" w:date="2021-03-24T14:24:00Z">
                  <w:rPr>
                    <w:ins w:id="436" w:author="AutoBVT" w:date="2019-02-27T17:20:00Z"/>
                    <w:rFonts w:ascii="Times New Roman" w:eastAsia="Times New Roman" w:hAnsi="Times New Roman"/>
                    <w:sz w:val="26"/>
                    <w:szCs w:val="26"/>
                    <w:lang w:val="vi-VN" w:eastAsia="vi-VN"/>
                  </w:rPr>
                </w:rPrChange>
              </w:rPr>
            </w:pPr>
            <w:ins w:id="437" w:author="Hoài" w:date="2020-12-16T15:06:00Z">
              <w:del w:id="438" w:author="Admin" w:date="2021-03-01T10:20:00Z">
                <w:r w:rsidRPr="00FB1170" w:rsidDel="00C469D5">
                  <w:rPr>
                    <w:rFonts w:ascii="Times New Roman" w:hAnsi="Times New Roman"/>
                    <w:color w:val="FF0000"/>
                    <w:sz w:val="28"/>
                    <w:szCs w:val="28"/>
                    <w:lang w:val="vi-VN"/>
                    <w:rPrChange w:id="439" w:author="Admin" w:date="2021-03-24T14:24:00Z">
                      <w:rPr>
                        <w:lang w:val="vi-VN"/>
                      </w:rPr>
                    </w:rPrChange>
                  </w:rPr>
                  <w:delText xml:space="preserve">Công ty </w:delText>
                </w:r>
              </w:del>
            </w:ins>
            <w:ins w:id="440" w:author="Hoài" w:date="2021-03-01T09:37:00Z">
              <w:del w:id="441" w:author="Admin" w:date="2021-03-01T10:20:00Z">
                <w:r w:rsidR="00AB6BA6" w:rsidRPr="00FB1170" w:rsidDel="00C469D5">
                  <w:rPr>
                    <w:rFonts w:ascii="Times New Roman" w:hAnsi="Times New Roman"/>
                    <w:color w:val="FF0000"/>
                    <w:sz w:val="28"/>
                    <w:szCs w:val="28"/>
                    <w:lang w:val="vi-VN"/>
                    <w:rPrChange w:id="442" w:author="Admin" w:date="2021-03-24T14:24:00Z">
                      <w:rPr/>
                    </w:rPrChange>
                  </w:rPr>
                  <w:delText xml:space="preserve">TNHH Đầu tư, Thương mại và </w:delText>
                </w:r>
              </w:del>
            </w:ins>
            <w:ins w:id="443" w:author="Hoài" w:date="2021-03-01T09:38:00Z">
              <w:del w:id="444" w:author="Admin" w:date="2021-03-01T10:20:00Z">
                <w:r w:rsidR="00AB6BA6" w:rsidRPr="00FB1170" w:rsidDel="00C469D5">
                  <w:rPr>
                    <w:rFonts w:ascii="Times New Roman" w:hAnsi="Times New Roman"/>
                    <w:color w:val="FF0000"/>
                    <w:sz w:val="28"/>
                    <w:szCs w:val="28"/>
                    <w:lang w:val="vi-VN"/>
                    <w:rPrChange w:id="445" w:author="Admin" w:date="2021-03-24T14:24:00Z">
                      <w:rPr/>
                    </w:rPrChange>
                  </w:rPr>
                  <w:delText xml:space="preserve">Phát </w:delText>
                </w:r>
              </w:del>
            </w:ins>
            <w:ins w:id="446" w:author="Hoài" w:date="2021-03-01T09:37:00Z">
              <w:del w:id="447" w:author="Admin" w:date="2021-03-01T10:20:00Z">
                <w:r w:rsidR="00AB6BA6" w:rsidRPr="00FB1170" w:rsidDel="00C469D5">
                  <w:rPr>
                    <w:rFonts w:ascii="Times New Roman" w:hAnsi="Times New Roman"/>
                    <w:color w:val="FF0000"/>
                    <w:sz w:val="28"/>
                    <w:szCs w:val="28"/>
                    <w:lang w:val="vi-VN"/>
                    <w:rPrChange w:id="448" w:author="Admin" w:date="2021-03-24T14:24:00Z">
                      <w:rPr/>
                    </w:rPrChange>
                  </w:rPr>
                  <w:delText>triển Trường Phát</w:delText>
                </w:r>
              </w:del>
            </w:ins>
            <w:ins w:id="449" w:author="Admin" w:date="2021-03-01T10:20:00Z">
              <w:r w:rsidR="00C469D5" w:rsidRPr="00FB1170">
                <w:rPr>
                  <w:rFonts w:ascii="Times New Roman" w:hAnsi="Times New Roman"/>
                  <w:color w:val="FF0000"/>
                  <w:sz w:val="28"/>
                  <w:szCs w:val="28"/>
                  <w:rPrChange w:id="450" w:author="Admin" w:date="2021-03-24T14:24:00Z">
                    <w:rPr/>
                  </w:rPrChange>
                </w:rPr>
                <w:t>${supplier}</w:t>
              </w:r>
            </w:ins>
            <w:ins w:id="451" w:author="Hoài" w:date="2020-12-16T15:06:00Z">
              <w:r w:rsidRPr="00FB1170" w:rsidDel="0089114D">
                <w:rPr>
                  <w:rFonts w:ascii="Times New Roman" w:hAnsi="Times New Roman"/>
                  <w:color w:val="FF0000"/>
                  <w:sz w:val="28"/>
                  <w:szCs w:val="28"/>
                  <w:lang w:val="vi-VN"/>
                  <w:rPrChange w:id="452" w:author="Admin" w:date="2021-03-24T14:24:00Z">
                    <w:rPr>
                      <w:lang w:val="vi-VN"/>
                    </w:rPr>
                  </w:rPrChange>
                </w:rPr>
                <w:t xml:space="preserve"> </w:t>
              </w:r>
            </w:ins>
            <w:ins w:id="453" w:author="Administrator" w:date="2019-04-12T09:12:00Z">
              <w:del w:id="454" w:author="Hoài" w:date="2020-09-28T14:47:00Z">
                <w:r w:rsidR="006131EC" w:rsidRPr="00FB1170" w:rsidDel="0089114D">
                  <w:rPr>
                    <w:rFonts w:ascii="Times New Roman" w:hAnsi="Times New Roman"/>
                    <w:color w:val="FF0000"/>
                    <w:sz w:val="28"/>
                    <w:szCs w:val="28"/>
                    <w:lang w:val="vi-VN"/>
                    <w:rPrChange w:id="455" w:author="Admin" w:date="2021-03-24T14:24:00Z">
                      <w:rPr>
                        <w:color w:val="000000"/>
                      </w:rPr>
                    </w:rPrChange>
                  </w:rPr>
                  <w:delText>Công ty CP Luyện Thép Cao Cấp</w:delText>
                </w:r>
                <w:r w:rsidR="006131EC" w:rsidRPr="00FB1170" w:rsidDel="0089114D">
                  <w:rPr>
                    <w:rFonts w:ascii="Times New Roman" w:hAnsi="Times New Roman"/>
                    <w:color w:val="FF0000"/>
                    <w:sz w:val="28"/>
                    <w:szCs w:val="28"/>
                    <w:lang w:val="vi-VN"/>
                    <w:rPrChange w:id="456" w:author="Admin" w:date="2021-03-24T14:24:00Z">
                      <w:rPr>
                        <w:color w:val="000000"/>
                      </w:rPr>
                    </w:rPrChange>
                  </w:rPr>
                  <w:br/>
                  <w:delText xml:space="preserve"> Việt Nhật</w:delText>
                </w:r>
              </w:del>
            </w:ins>
            <w:ins w:id="457" w:author="AutoBVT" w:date="2019-02-27T17:20:00Z">
              <w:del w:id="458" w:author="Hoài" w:date="2020-12-14T14:11:00Z">
                <w:r w:rsidR="006131EC" w:rsidRPr="00FB1170" w:rsidDel="006A05B0">
                  <w:rPr>
                    <w:rFonts w:ascii="Times New Roman" w:eastAsia="Times New Roman" w:hAnsi="Times New Roman"/>
                    <w:color w:val="FF0000"/>
                    <w:sz w:val="28"/>
                    <w:szCs w:val="28"/>
                    <w:lang w:val="vi-VN" w:eastAsia="vi-VN"/>
                    <w:rPrChange w:id="459" w:author="Admin" w:date="2021-03-24T14:24:00Z">
                      <w:rPr>
                        <w:rFonts w:ascii="Times New Roman" w:eastAsia="Times New Roman" w:hAnsi="Times New Roman"/>
                        <w:sz w:val="26"/>
                        <w:szCs w:val="26"/>
                        <w:lang w:val="vi-VN" w:eastAsia="vi-VN"/>
                      </w:rPr>
                    </w:rPrChange>
                  </w:rPr>
                  <w:delText>Công ty CP Thép và Cơ Khí Vật Liệu Xây Dựng Hải Phòng</w:delText>
                </w:r>
              </w:del>
            </w:ins>
          </w:p>
        </w:tc>
      </w:tr>
    </w:tbl>
    <w:p w:rsidR="00F93DC9" w:rsidRPr="005A17A7" w:rsidRDefault="00F93DC9">
      <w:pPr>
        <w:pStyle w:val="ListParagraph"/>
        <w:rPr>
          <w:ins w:id="460" w:author="AutoBVT" w:date="2018-12-01T16:03:00Z"/>
          <w:lang w:val="vi-VN"/>
          <w:rPrChange w:id="461" w:author="Hoài" w:date="2020-12-16T15:04:00Z">
            <w:rPr>
              <w:ins w:id="462" w:author="AutoBVT" w:date="2018-12-01T16:03:00Z"/>
              <w:rFonts w:ascii="Times New Roman" w:hAnsi="Times New Roman"/>
              <w:color w:val="000000"/>
              <w:sz w:val="26"/>
              <w:szCs w:val="26"/>
            </w:rPr>
          </w:rPrChange>
        </w:rPr>
        <w:pPrChange w:id="463" w:author="Administrator" w:date="2019-04-12T09:42:00Z">
          <w:pPr>
            <w:spacing w:after="0" w:line="312" w:lineRule="auto"/>
            <w:jc w:val="both"/>
          </w:pPr>
        </w:pPrChange>
      </w:pPr>
    </w:p>
    <w:tbl>
      <w:tblPr>
        <w:tblpPr w:leftFromText="180" w:rightFromText="180" w:vertAnchor="text"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3351"/>
        <w:gridCol w:w="1427"/>
        <w:gridCol w:w="3793"/>
        <w:tblGridChange w:id="464">
          <w:tblGrid>
            <w:gridCol w:w="717"/>
            <w:gridCol w:w="3351"/>
            <w:gridCol w:w="1427"/>
            <w:gridCol w:w="3793"/>
          </w:tblGrid>
        </w:tblGridChange>
      </w:tblGrid>
      <w:tr w:rsidR="00A36C92" w:rsidRPr="005A17A7" w:rsidDel="00F93DC9" w:rsidTr="00A36C92">
        <w:trPr>
          <w:ins w:id="465" w:author="AutoBVT" w:date="2018-12-03T09:34:00Z"/>
          <w:del w:id="466" w:author="AutoBVT" w:date="2019-02-27T17:19:00Z"/>
        </w:trPr>
        <w:tc>
          <w:tcPr>
            <w:tcW w:w="717" w:type="dxa"/>
            <w:shd w:val="clear" w:color="auto" w:fill="auto"/>
            <w:vAlign w:val="center"/>
          </w:tcPr>
          <w:p w:rsidR="00A36C92" w:rsidRPr="005A17A7" w:rsidDel="00F93DC9" w:rsidRDefault="00A36C92" w:rsidP="00A36C92">
            <w:pPr>
              <w:spacing w:after="0" w:line="312" w:lineRule="auto"/>
              <w:jc w:val="center"/>
              <w:rPr>
                <w:ins w:id="467" w:author="AutoBVT" w:date="2018-12-03T09:34:00Z"/>
                <w:del w:id="468" w:author="AutoBVT" w:date="2019-02-27T17:19:00Z"/>
                <w:rFonts w:ascii="Times New Roman" w:hAnsi="Times New Roman"/>
                <w:b/>
                <w:sz w:val="26"/>
                <w:szCs w:val="26"/>
                <w:lang w:val="vi-VN"/>
                <w:rPrChange w:id="469" w:author="Hoài" w:date="2020-12-16T15:04:00Z">
                  <w:rPr>
                    <w:ins w:id="470" w:author="AutoBVT" w:date="2018-12-03T09:34:00Z"/>
                    <w:del w:id="471" w:author="AutoBVT" w:date="2019-02-27T17:19:00Z"/>
                    <w:rFonts w:ascii="Times New Roman" w:hAnsi="Times New Roman"/>
                    <w:b/>
                    <w:color w:val="000000"/>
                    <w:sz w:val="26"/>
                    <w:szCs w:val="26"/>
                  </w:rPr>
                </w:rPrChange>
              </w:rPr>
            </w:pPr>
            <w:ins w:id="472" w:author="AutoBVT" w:date="2018-12-03T09:34:00Z">
              <w:del w:id="473" w:author="AutoBVT" w:date="2019-02-27T17:19:00Z">
                <w:r w:rsidRPr="005A17A7" w:rsidDel="00F93DC9">
                  <w:rPr>
                    <w:rFonts w:ascii="Times New Roman" w:hAnsi="Times New Roman"/>
                    <w:b/>
                    <w:sz w:val="26"/>
                    <w:szCs w:val="26"/>
                    <w:lang w:val="vi-VN"/>
                    <w:rPrChange w:id="474" w:author="Hoài" w:date="2020-12-16T15:04:00Z">
                      <w:rPr>
                        <w:rFonts w:ascii="Times New Roman" w:hAnsi="Times New Roman"/>
                        <w:b/>
                        <w:color w:val="000000"/>
                        <w:sz w:val="26"/>
                        <w:szCs w:val="26"/>
                      </w:rPr>
                    </w:rPrChange>
                  </w:rPr>
                  <w:delText>STT</w:delText>
                </w:r>
              </w:del>
            </w:ins>
          </w:p>
        </w:tc>
        <w:tc>
          <w:tcPr>
            <w:tcW w:w="3351" w:type="dxa"/>
            <w:shd w:val="clear" w:color="auto" w:fill="auto"/>
            <w:vAlign w:val="center"/>
          </w:tcPr>
          <w:p w:rsidR="00A36C92" w:rsidRPr="005A17A7" w:rsidDel="00F93DC9" w:rsidRDefault="00A36C92" w:rsidP="00A36C92">
            <w:pPr>
              <w:spacing w:after="0" w:line="312" w:lineRule="auto"/>
              <w:jc w:val="center"/>
              <w:rPr>
                <w:ins w:id="475" w:author="AutoBVT" w:date="2018-12-03T09:34:00Z"/>
                <w:del w:id="476" w:author="AutoBVT" w:date="2019-02-27T17:19:00Z"/>
                <w:rFonts w:ascii="Times New Roman" w:hAnsi="Times New Roman"/>
                <w:b/>
                <w:sz w:val="26"/>
                <w:szCs w:val="26"/>
                <w:lang w:val="vi-VN"/>
                <w:rPrChange w:id="477" w:author="Hoài" w:date="2020-12-16T15:04:00Z">
                  <w:rPr>
                    <w:ins w:id="478" w:author="AutoBVT" w:date="2018-12-03T09:34:00Z"/>
                    <w:del w:id="479" w:author="AutoBVT" w:date="2019-02-27T17:19:00Z"/>
                    <w:rFonts w:ascii="Times New Roman" w:hAnsi="Times New Roman"/>
                    <w:b/>
                    <w:color w:val="000000"/>
                    <w:sz w:val="26"/>
                    <w:szCs w:val="26"/>
                  </w:rPr>
                </w:rPrChange>
              </w:rPr>
            </w:pPr>
            <w:ins w:id="480" w:author="AutoBVT" w:date="2018-12-03T09:34:00Z">
              <w:del w:id="481" w:author="AutoBVT" w:date="2019-02-27T17:19:00Z">
                <w:r w:rsidRPr="005A17A7" w:rsidDel="00F93DC9">
                  <w:rPr>
                    <w:rFonts w:ascii="Times New Roman" w:hAnsi="Times New Roman"/>
                    <w:b/>
                    <w:sz w:val="26"/>
                    <w:szCs w:val="26"/>
                    <w:lang w:val="vi-VN"/>
                    <w:rPrChange w:id="482" w:author="Hoài" w:date="2020-12-16T15:04:00Z">
                      <w:rPr>
                        <w:rFonts w:ascii="Times New Roman" w:hAnsi="Times New Roman"/>
                        <w:b/>
                        <w:color w:val="000000"/>
                        <w:sz w:val="26"/>
                        <w:szCs w:val="26"/>
                      </w:rPr>
                    </w:rPrChange>
                  </w:rPr>
                  <w:delText>Chứng từ - Hóa đơn</w:delText>
                </w:r>
              </w:del>
            </w:ins>
          </w:p>
        </w:tc>
        <w:tc>
          <w:tcPr>
            <w:tcW w:w="1427" w:type="dxa"/>
            <w:shd w:val="clear" w:color="auto" w:fill="auto"/>
            <w:vAlign w:val="center"/>
          </w:tcPr>
          <w:p w:rsidR="00A36C92" w:rsidRPr="005A17A7" w:rsidDel="00F93DC9" w:rsidRDefault="00A36C92" w:rsidP="00A36C92">
            <w:pPr>
              <w:spacing w:after="0" w:line="312" w:lineRule="auto"/>
              <w:jc w:val="center"/>
              <w:rPr>
                <w:ins w:id="483" w:author="AutoBVT" w:date="2018-12-03T09:34:00Z"/>
                <w:del w:id="484" w:author="AutoBVT" w:date="2019-02-27T17:19:00Z"/>
                <w:rFonts w:ascii="Times New Roman" w:hAnsi="Times New Roman"/>
                <w:b/>
                <w:sz w:val="26"/>
                <w:szCs w:val="26"/>
                <w:lang w:val="vi-VN"/>
                <w:rPrChange w:id="485" w:author="Hoài" w:date="2020-12-16T15:04:00Z">
                  <w:rPr>
                    <w:ins w:id="486" w:author="AutoBVT" w:date="2018-12-03T09:34:00Z"/>
                    <w:del w:id="487" w:author="AutoBVT" w:date="2019-02-27T17:19:00Z"/>
                    <w:rFonts w:ascii="Times New Roman" w:hAnsi="Times New Roman"/>
                    <w:b/>
                    <w:color w:val="000000"/>
                    <w:sz w:val="26"/>
                    <w:szCs w:val="26"/>
                  </w:rPr>
                </w:rPrChange>
              </w:rPr>
            </w:pPr>
            <w:ins w:id="488" w:author="AutoBVT" w:date="2018-12-03T09:34:00Z">
              <w:del w:id="489" w:author="AutoBVT" w:date="2019-02-27T17:19:00Z">
                <w:r w:rsidRPr="005A17A7" w:rsidDel="00F93DC9">
                  <w:rPr>
                    <w:rFonts w:ascii="Times New Roman" w:hAnsi="Times New Roman"/>
                    <w:b/>
                    <w:sz w:val="26"/>
                    <w:szCs w:val="26"/>
                    <w:lang w:val="vi-VN"/>
                    <w:rPrChange w:id="490" w:author="Hoài" w:date="2020-12-16T15:04:00Z">
                      <w:rPr>
                        <w:rFonts w:ascii="Times New Roman" w:hAnsi="Times New Roman"/>
                        <w:b/>
                        <w:color w:val="000000"/>
                        <w:sz w:val="26"/>
                        <w:szCs w:val="26"/>
                      </w:rPr>
                    </w:rPrChange>
                  </w:rPr>
                  <w:delText>Ngày</w:delText>
                </w:r>
              </w:del>
            </w:ins>
          </w:p>
        </w:tc>
        <w:tc>
          <w:tcPr>
            <w:tcW w:w="3793" w:type="dxa"/>
            <w:shd w:val="clear" w:color="auto" w:fill="auto"/>
            <w:vAlign w:val="center"/>
          </w:tcPr>
          <w:p w:rsidR="00A36C92" w:rsidRPr="005A17A7" w:rsidDel="00F93DC9" w:rsidRDefault="00A36C92" w:rsidP="00A36C92">
            <w:pPr>
              <w:spacing w:after="0" w:line="312" w:lineRule="auto"/>
              <w:jc w:val="center"/>
              <w:rPr>
                <w:ins w:id="491" w:author="AutoBVT" w:date="2018-12-03T09:34:00Z"/>
                <w:del w:id="492" w:author="AutoBVT" w:date="2019-02-27T17:19:00Z"/>
                <w:rFonts w:ascii="Times New Roman" w:hAnsi="Times New Roman"/>
                <w:b/>
                <w:sz w:val="26"/>
                <w:szCs w:val="26"/>
                <w:lang w:val="vi-VN"/>
                <w:rPrChange w:id="493" w:author="Hoài" w:date="2020-12-16T15:04:00Z">
                  <w:rPr>
                    <w:ins w:id="494" w:author="AutoBVT" w:date="2018-12-03T09:34:00Z"/>
                    <w:del w:id="495" w:author="AutoBVT" w:date="2019-02-27T17:19:00Z"/>
                    <w:rFonts w:ascii="Times New Roman" w:hAnsi="Times New Roman"/>
                    <w:b/>
                    <w:color w:val="000000"/>
                    <w:sz w:val="26"/>
                    <w:szCs w:val="26"/>
                  </w:rPr>
                </w:rPrChange>
              </w:rPr>
            </w:pPr>
            <w:ins w:id="496" w:author="AutoBVT" w:date="2018-12-03T09:34:00Z">
              <w:del w:id="497" w:author="AutoBVT" w:date="2019-02-27T17:19:00Z">
                <w:r w:rsidRPr="005A17A7" w:rsidDel="00F93DC9">
                  <w:rPr>
                    <w:rFonts w:ascii="Times New Roman" w:hAnsi="Times New Roman"/>
                    <w:b/>
                    <w:sz w:val="26"/>
                    <w:szCs w:val="26"/>
                    <w:lang w:val="vi-VN"/>
                    <w:rPrChange w:id="498" w:author="Hoài" w:date="2020-12-16T15:04:00Z">
                      <w:rPr>
                        <w:rFonts w:ascii="Times New Roman" w:hAnsi="Times New Roman"/>
                        <w:b/>
                        <w:color w:val="000000"/>
                        <w:sz w:val="26"/>
                        <w:szCs w:val="26"/>
                      </w:rPr>
                    </w:rPrChange>
                  </w:rPr>
                  <w:delText>Đơn vị lập</w:delText>
                </w:r>
              </w:del>
            </w:ins>
          </w:p>
        </w:tc>
      </w:tr>
      <w:tr w:rsidR="00A36C92" w:rsidRPr="005A17A7" w:rsidDel="00F93DC9" w:rsidTr="00B74D3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99" w:author="AutoBVT" w:date="2018-12-25T14:2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85"/>
          <w:ins w:id="500" w:author="AutoBVT" w:date="2018-12-03T09:34:00Z"/>
          <w:del w:id="501" w:author="AutoBVT" w:date="2019-02-27T17:19:00Z"/>
        </w:trPr>
        <w:tc>
          <w:tcPr>
            <w:tcW w:w="717" w:type="dxa"/>
            <w:shd w:val="clear" w:color="auto" w:fill="auto"/>
            <w:vAlign w:val="center"/>
            <w:tcPrChange w:id="502" w:author="AutoBVT" w:date="2018-12-25T14:29:00Z">
              <w:tcPr>
                <w:tcW w:w="717" w:type="dxa"/>
                <w:shd w:val="clear" w:color="auto" w:fill="auto"/>
                <w:vAlign w:val="center"/>
              </w:tcPr>
            </w:tcPrChange>
          </w:tcPr>
          <w:p w:rsidR="00A36C92" w:rsidRPr="005A17A7" w:rsidDel="00F93DC9" w:rsidRDefault="00A36C92" w:rsidP="00A36C92">
            <w:pPr>
              <w:spacing w:after="0" w:line="312" w:lineRule="auto"/>
              <w:jc w:val="center"/>
              <w:rPr>
                <w:ins w:id="503" w:author="AutoBVT" w:date="2018-12-03T09:34:00Z"/>
                <w:del w:id="504" w:author="AutoBVT" w:date="2019-02-27T17:19:00Z"/>
                <w:rFonts w:ascii="Times New Roman" w:hAnsi="Times New Roman"/>
                <w:sz w:val="24"/>
                <w:szCs w:val="24"/>
                <w:lang w:val="vi-VN"/>
                <w:rPrChange w:id="505" w:author="Hoài" w:date="2020-12-16T15:04:00Z">
                  <w:rPr>
                    <w:ins w:id="506" w:author="AutoBVT" w:date="2018-12-03T09:34:00Z"/>
                    <w:del w:id="507" w:author="AutoBVT" w:date="2019-02-27T17:19:00Z"/>
                    <w:rFonts w:ascii="Times New Roman" w:hAnsi="Times New Roman"/>
                    <w:color w:val="000000"/>
                    <w:sz w:val="26"/>
                    <w:szCs w:val="26"/>
                  </w:rPr>
                </w:rPrChange>
              </w:rPr>
            </w:pPr>
            <w:ins w:id="508" w:author="AutoBVT" w:date="2018-12-03T09:34:00Z">
              <w:del w:id="509" w:author="AutoBVT" w:date="2019-02-27T17:19:00Z">
                <w:r w:rsidRPr="005A17A7" w:rsidDel="00F93DC9">
                  <w:rPr>
                    <w:rFonts w:ascii="Times New Roman" w:hAnsi="Times New Roman"/>
                    <w:sz w:val="24"/>
                    <w:szCs w:val="24"/>
                    <w:lang w:val="vi-VN"/>
                    <w:rPrChange w:id="510" w:author="Hoài" w:date="2020-12-16T15:04:00Z">
                      <w:rPr>
                        <w:rFonts w:ascii="Times New Roman" w:hAnsi="Times New Roman"/>
                        <w:color w:val="000000"/>
                        <w:sz w:val="26"/>
                        <w:szCs w:val="26"/>
                      </w:rPr>
                    </w:rPrChange>
                  </w:rPr>
                  <w:delText>1</w:delText>
                </w:r>
              </w:del>
            </w:ins>
          </w:p>
        </w:tc>
        <w:tc>
          <w:tcPr>
            <w:tcW w:w="3351" w:type="dxa"/>
            <w:shd w:val="clear" w:color="auto" w:fill="auto"/>
            <w:vAlign w:val="center"/>
            <w:tcPrChange w:id="511" w:author="AutoBVT" w:date="2018-12-25T14:29:00Z">
              <w:tcPr>
                <w:tcW w:w="3351" w:type="dxa"/>
                <w:shd w:val="clear" w:color="auto" w:fill="auto"/>
                <w:vAlign w:val="center"/>
              </w:tcPr>
            </w:tcPrChange>
          </w:tcPr>
          <w:p w:rsidR="00A36C92" w:rsidRPr="005A17A7" w:rsidDel="00F93DC9" w:rsidRDefault="00A36C92" w:rsidP="00F93DC9">
            <w:pPr>
              <w:spacing w:after="0" w:line="312" w:lineRule="auto"/>
              <w:jc w:val="center"/>
              <w:rPr>
                <w:ins w:id="512" w:author="AutoBVT" w:date="2018-12-03T09:34:00Z"/>
                <w:del w:id="513" w:author="AutoBVT" w:date="2019-02-27T17:19:00Z"/>
                <w:rFonts w:ascii="Times New Roman" w:hAnsi="Times New Roman"/>
                <w:sz w:val="24"/>
                <w:szCs w:val="24"/>
                <w:lang w:val="vi-VN"/>
                <w:rPrChange w:id="514" w:author="Hoài" w:date="2020-12-16T15:04:00Z">
                  <w:rPr>
                    <w:ins w:id="515" w:author="AutoBVT" w:date="2018-12-03T09:34:00Z"/>
                    <w:del w:id="516" w:author="AutoBVT" w:date="2019-02-27T17:19:00Z"/>
                    <w:rFonts w:ascii="Times New Roman" w:hAnsi="Times New Roman"/>
                    <w:color w:val="000000"/>
                    <w:sz w:val="26"/>
                    <w:szCs w:val="26"/>
                  </w:rPr>
                </w:rPrChange>
              </w:rPr>
            </w:pPr>
            <w:ins w:id="517" w:author="AutoBVT" w:date="2018-12-03T09:34:00Z">
              <w:del w:id="518" w:author="AutoBVT" w:date="2019-02-27T17:19:00Z">
                <w:r w:rsidRPr="005A17A7" w:rsidDel="00F93DC9">
                  <w:rPr>
                    <w:rFonts w:ascii="Times New Roman" w:hAnsi="Times New Roman"/>
                    <w:sz w:val="24"/>
                    <w:szCs w:val="24"/>
                    <w:lang w:val="vi-VN"/>
                    <w:rPrChange w:id="519" w:author="Hoài" w:date="2020-12-16T15:04:00Z">
                      <w:rPr>
                        <w:rFonts w:ascii="Times New Roman" w:hAnsi="Times New Roman"/>
                        <w:color w:val="000000"/>
                        <w:sz w:val="26"/>
                        <w:szCs w:val="26"/>
                      </w:rPr>
                    </w:rPrChange>
                  </w:rPr>
                  <w:delText>Hóa đơn GTGT số 0000578</w:delText>
                </w:r>
              </w:del>
            </w:ins>
            <w:ins w:id="520" w:author="AutoBVT" w:date="2018-12-21T16:59:00Z">
              <w:del w:id="521" w:author="AutoBVT" w:date="2019-02-27T17:19:00Z">
                <w:r w:rsidR="00B8071C" w:rsidRPr="005A17A7" w:rsidDel="00F93DC9">
                  <w:rPr>
                    <w:rFonts w:ascii="Times New Roman" w:hAnsi="Times New Roman"/>
                    <w:sz w:val="24"/>
                    <w:szCs w:val="24"/>
                    <w:lang w:val="vi-VN"/>
                    <w:rPrChange w:id="522" w:author="Hoài" w:date="2020-12-16T15:04:00Z">
                      <w:rPr>
                        <w:rFonts w:ascii="Times New Roman" w:hAnsi="Times New Roman"/>
                        <w:color w:val="000000"/>
                        <w:sz w:val="24"/>
                        <w:szCs w:val="24"/>
                      </w:rPr>
                    </w:rPrChange>
                  </w:rPr>
                  <w:delText>662</w:delText>
                </w:r>
              </w:del>
            </w:ins>
            <w:ins w:id="523" w:author="AutoBVT" w:date="2018-12-25T14:28:00Z">
              <w:del w:id="524" w:author="AutoBVT" w:date="2019-02-27T17:19:00Z">
                <w:r w:rsidR="00B74D32" w:rsidRPr="005A17A7" w:rsidDel="00F93DC9">
                  <w:rPr>
                    <w:rFonts w:ascii="Times New Roman" w:hAnsi="Times New Roman"/>
                    <w:sz w:val="24"/>
                    <w:szCs w:val="24"/>
                    <w:lang w:val="vi-VN"/>
                    <w:rPrChange w:id="525" w:author="Hoài" w:date="2020-12-16T15:04:00Z">
                      <w:rPr>
                        <w:rFonts w:ascii="Times New Roman" w:hAnsi="Times New Roman"/>
                        <w:color w:val="000000"/>
                        <w:sz w:val="24"/>
                        <w:szCs w:val="24"/>
                      </w:rPr>
                    </w:rPrChange>
                  </w:rPr>
                  <w:delText>702</w:delText>
                </w:r>
              </w:del>
            </w:ins>
            <w:ins w:id="526" w:author="AutoBVT" w:date="2018-12-11T11:18:00Z">
              <w:del w:id="527" w:author="AutoBVT" w:date="2019-02-27T17:19:00Z">
                <w:r w:rsidR="00EA7F34" w:rsidRPr="005A17A7" w:rsidDel="00F93DC9">
                  <w:rPr>
                    <w:rFonts w:ascii="Times New Roman" w:hAnsi="Times New Roman"/>
                    <w:sz w:val="24"/>
                    <w:szCs w:val="24"/>
                    <w:lang w:val="vi-VN"/>
                    <w:rPrChange w:id="528" w:author="Hoài" w:date="2020-12-16T15:04:00Z">
                      <w:rPr>
                        <w:rFonts w:ascii="Times New Roman" w:hAnsi="Times New Roman"/>
                        <w:color w:val="000000"/>
                        <w:sz w:val="24"/>
                        <w:szCs w:val="24"/>
                      </w:rPr>
                    </w:rPrChange>
                  </w:rPr>
                  <w:delText>591</w:delText>
                </w:r>
              </w:del>
            </w:ins>
            <w:ins w:id="529" w:author="AutoBVT" w:date="2018-12-06T15:28:00Z">
              <w:del w:id="530" w:author="AutoBVT" w:date="2019-02-27T17:19:00Z">
                <w:r w:rsidR="00304292" w:rsidRPr="005A17A7" w:rsidDel="00F93DC9">
                  <w:rPr>
                    <w:rFonts w:ascii="Times New Roman" w:hAnsi="Times New Roman"/>
                    <w:sz w:val="24"/>
                    <w:szCs w:val="24"/>
                    <w:lang w:val="vi-VN"/>
                    <w:rPrChange w:id="531" w:author="Hoài" w:date="2020-12-16T15:04:00Z">
                      <w:rPr>
                        <w:rFonts w:ascii="Times New Roman" w:hAnsi="Times New Roman"/>
                        <w:color w:val="000000"/>
                        <w:sz w:val="26"/>
                        <w:szCs w:val="26"/>
                      </w:rPr>
                    </w:rPrChange>
                  </w:rPr>
                  <w:delText>605</w:delText>
                </w:r>
              </w:del>
            </w:ins>
          </w:p>
        </w:tc>
        <w:tc>
          <w:tcPr>
            <w:tcW w:w="1427" w:type="dxa"/>
            <w:shd w:val="clear" w:color="auto" w:fill="auto"/>
            <w:vAlign w:val="center"/>
            <w:tcPrChange w:id="532" w:author="AutoBVT" w:date="2018-12-25T14:29:00Z">
              <w:tcPr>
                <w:tcW w:w="1427" w:type="dxa"/>
                <w:shd w:val="clear" w:color="auto" w:fill="auto"/>
                <w:vAlign w:val="center"/>
              </w:tcPr>
            </w:tcPrChange>
          </w:tcPr>
          <w:p w:rsidR="00A36C92" w:rsidRPr="005A17A7" w:rsidDel="00F93DC9" w:rsidRDefault="00A36C92" w:rsidP="004D11A9">
            <w:pPr>
              <w:spacing w:after="0" w:line="312" w:lineRule="auto"/>
              <w:jc w:val="center"/>
              <w:rPr>
                <w:ins w:id="533" w:author="AutoBVT" w:date="2018-12-03T09:34:00Z"/>
                <w:del w:id="534" w:author="AutoBVT" w:date="2019-02-27T17:19:00Z"/>
                <w:rFonts w:ascii="Times New Roman" w:hAnsi="Times New Roman"/>
                <w:sz w:val="24"/>
                <w:szCs w:val="24"/>
                <w:lang w:val="vi-VN"/>
                <w:rPrChange w:id="535" w:author="Hoài" w:date="2020-12-16T15:04:00Z">
                  <w:rPr>
                    <w:ins w:id="536" w:author="AutoBVT" w:date="2018-12-03T09:34:00Z"/>
                    <w:del w:id="537" w:author="AutoBVT" w:date="2019-02-27T17:19:00Z"/>
                    <w:rFonts w:ascii="Times New Roman" w:hAnsi="Times New Roman"/>
                    <w:color w:val="000000"/>
                    <w:sz w:val="26"/>
                    <w:szCs w:val="26"/>
                  </w:rPr>
                </w:rPrChange>
              </w:rPr>
            </w:pPr>
            <w:ins w:id="538" w:author="AutoBVT" w:date="2018-12-03T09:34:00Z">
              <w:del w:id="539" w:author="AutoBVT" w:date="2019-02-27T17:19:00Z">
                <w:r w:rsidRPr="005A17A7" w:rsidDel="00F93DC9">
                  <w:rPr>
                    <w:rFonts w:ascii="Times New Roman" w:hAnsi="Times New Roman"/>
                    <w:sz w:val="24"/>
                    <w:szCs w:val="24"/>
                    <w:lang w:val="vi-VN"/>
                    <w:rPrChange w:id="540" w:author="Hoài" w:date="2020-12-16T15:04:00Z">
                      <w:rPr>
                        <w:rFonts w:ascii="Times New Roman" w:hAnsi="Times New Roman"/>
                        <w:color w:val="000000"/>
                        <w:sz w:val="26"/>
                        <w:szCs w:val="26"/>
                      </w:rPr>
                    </w:rPrChange>
                  </w:rPr>
                  <w:delText>11/10/2018</w:delText>
                </w:r>
              </w:del>
            </w:ins>
            <w:ins w:id="541" w:author="AutoBVT" w:date="2018-12-06T15:28:00Z">
              <w:del w:id="542" w:author="AutoBVT" w:date="2019-02-27T17:19:00Z">
                <w:r w:rsidR="00304292" w:rsidRPr="005A17A7" w:rsidDel="00F93DC9">
                  <w:rPr>
                    <w:rFonts w:ascii="Times New Roman" w:hAnsi="Times New Roman"/>
                    <w:sz w:val="24"/>
                    <w:szCs w:val="24"/>
                    <w:lang w:val="vi-VN"/>
                    <w:rPrChange w:id="543" w:author="Hoài" w:date="2020-12-16T15:04:00Z">
                      <w:rPr>
                        <w:rFonts w:ascii="Times New Roman" w:hAnsi="Times New Roman"/>
                        <w:color w:val="000000"/>
                        <w:sz w:val="26"/>
                        <w:szCs w:val="26"/>
                      </w:rPr>
                    </w:rPrChange>
                  </w:rPr>
                  <w:delText>22/10/2018</w:delText>
                </w:r>
              </w:del>
            </w:ins>
            <w:ins w:id="544" w:author="AutoBVT" w:date="2018-12-11T11:19:00Z">
              <w:del w:id="545" w:author="AutoBVT" w:date="2019-02-27T17:19:00Z">
                <w:r w:rsidR="00EA7F34" w:rsidRPr="005A17A7" w:rsidDel="00F93DC9">
                  <w:rPr>
                    <w:rFonts w:ascii="Times New Roman" w:hAnsi="Times New Roman"/>
                    <w:sz w:val="24"/>
                    <w:szCs w:val="24"/>
                    <w:lang w:val="vi-VN"/>
                    <w:rPrChange w:id="546" w:author="Hoài" w:date="2020-12-16T15:04:00Z">
                      <w:rPr>
                        <w:rFonts w:ascii="Times New Roman" w:hAnsi="Times New Roman"/>
                        <w:color w:val="000000"/>
                        <w:sz w:val="24"/>
                        <w:szCs w:val="24"/>
                      </w:rPr>
                    </w:rPrChange>
                  </w:rPr>
                  <w:delText>17/10/2018</w:delText>
                </w:r>
              </w:del>
            </w:ins>
            <w:ins w:id="547" w:author="AutoBVT" w:date="2018-12-25T14:29:00Z">
              <w:del w:id="548" w:author="AutoBVT" w:date="2019-02-27T17:19:00Z">
                <w:r w:rsidR="00B74D32" w:rsidRPr="005A17A7" w:rsidDel="00F93DC9">
                  <w:rPr>
                    <w:rFonts w:ascii="Times New Roman" w:hAnsi="Times New Roman"/>
                    <w:sz w:val="24"/>
                    <w:szCs w:val="24"/>
                    <w:lang w:val="vi-VN"/>
                    <w:rPrChange w:id="549" w:author="Hoài" w:date="2020-12-16T15:04:00Z">
                      <w:rPr>
                        <w:rFonts w:ascii="Times New Roman" w:hAnsi="Times New Roman"/>
                        <w:color w:val="000000"/>
                        <w:sz w:val="24"/>
                        <w:szCs w:val="24"/>
                      </w:rPr>
                    </w:rPrChange>
                  </w:rPr>
                  <w:delText>27</w:delText>
                </w:r>
              </w:del>
            </w:ins>
            <w:ins w:id="550" w:author="AutoBVT" w:date="2018-12-21T16:59:00Z">
              <w:del w:id="551" w:author="AutoBVT" w:date="2019-02-27T17:19:00Z">
                <w:r w:rsidR="00B8071C" w:rsidRPr="005A17A7" w:rsidDel="00F93DC9">
                  <w:rPr>
                    <w:rFonts w:ascii="Times New Roman" w:hAnsi="Times New Roman"/>
                    <w:sz w:val="24"/>
                    <w:szCs w:val="24"/>
                    <w:lang w:val="vi-VN"/>
                    <w:rPrChange w:id="552" w:author="Hoài" w:date="2020-12-16T15:04:00Z">
                      <w:rPr>
                        <w:rFonts w:ascii="Times New Roman" w:hAnsi="Times New Roman"/>
                        <w:color w:val="000000"/>
                        <w:sz w:val="24"/>
                        <w:szCs w:val="24"/>
                      </w:rPr>
                    </w:rPrChange>
                  </w:rPr>
                  <w:delText>12/11/2018</w:delText>
                </w:r>
              </w:del>
            </w:ins>
          </w:p>
        </w:tc>
        <w:tc>
          <w:tcPr>
            <w:tcW w:w="3793" w:type="dxa"/>
            <w:shd w:val="clear" w:color="auto" w:fill="auto"/>
            <w:vAlign w:val="center"/>
            <w:tcPrChange w:id="553" w:author="AutoBVT" w:date="2018-12-25T14:29:00Z">
              <w:tcPr>
                <w:tcW w:w="3793" w:type="dxa"/>
                <w:shd w:val="clear" w:color="auto" w:fill="auto"/>
                <w:vAlign w:val="center"/>
              </w:tcPr>
            </w:tcPrChange>
          </w:tcPr>
          <w:p w:rsidR="00A36C92" w:rsidRPr="005A17A7" w:rsidDel="00F93DC9" w:rsidRDefault="00A36C92" w:rsidP="00A36C92">
            <w:pPr>
              <w:spacing w:after="0" w:line="312" w:lineRule="auto"/>
              <w:jc w:val="center"/>
              <w:rPr>
                <w:ins w:id="554" w:author="AutoBVT" w:date="2018-12-03T09:34:00Z"/>
                <w:del w:id="555" w:author="AutoBVT" w:date="2019-02-27T17:19:00Z"/>
                <w:rFonts w:ascii="Times New Roman" w:hAnsi="Times New Roman"/>
                <w:sz w:val="24"/>
                <w:szCs w:val="24"/>
                <w:lang w:val="vi-VN"/>
                <w:rPrChange w:id="556" w:author="Hoài" w:date="2020-12-16T15:04:00Z">
                  <w:rPr>
                    <w:ins w:id="557" w:author="AutoBVT" w:date="2018-12-03T09:34:00Z"/>
                    <w:del w:id="558" w:author="AutoBVT" w:date="2019-02-27T17:19:00Z"/>
                    <w:rFonts w:ascii="Times New Roman" w:hAnsi="Times New Roman"/>
                    <w:color w:val="FF0000"/>
                    <w:sz w:val="26"/>
                    <w:szCs w:val="26"/>
                  </w:rPr>
                </w:rPrChange>
              </w:rPr>
            </w:pPr>
            <w:ins w:id="559" w:author="AutoBVT" w:date="2018-12-03T09:34:00Z">
              <w:del w:id="560" w:author="AutoBVT" w:date="2019-02-27T17:19:00Z">
                <w:r w:rsidRPr="005A17A7" w:rsidDel="00F93DC9">
                  <w:rPr>
                    <w:rFonts w:ascii="Times New Roman" w:hAnsi="Times New Roman"/>
                    <w:sz w:val="24"/>
                    <w:szCs w:val="24"/>
                    <w:lang w:val="vi-VN"/>
                    <w:rPrChange w:id="561" w:author="Hoài" w:date="2020-12-16T15:04:00Z">
                      <w:rPr>
                        <w:rFonts w:ascii="Times New Roman" w:hAnsi="Times New Roman"/>
                        <w:color w:val="FF0000"/>
                        <w:sz w:val="26"/>
                        <w:szCs w:val="26"/>
                      </w:rPr>
                    </w:rPrChange>
                  </w:rPr>
                  <w:delText>Công ty CP Thép và Cơ Khí Vật Liệu Xây Dựng Hải Phòng</w:delText>
                </w:r>
                <w:r w:rsidRPr="005A17A7" w:rsidDel="00F93DC9">
                  <w:rPr>
                    <w:sz w:val="24"/>
                    <w:szCs w:val="24"/>
                    <w:lang w:val="vi-VN"/>
                    <w:rPrChange w:id="562" w:author="Hoài" w:date="2020-12-16T15:04:00Z">
                      <w:rPr>
                        <w:sz w:val="24"/>
                        <w:szCs w:val="24"/>
                      </w:rPr>
                    </w:rPrChange>
                  </w:rPr>
                  <w:delText xml:space="preserve"> </w:delText>
                </w:r>
              </w:del>
            </w:ins>
          </w:p>
        </w:tc>
      </w:tr>
      <w:tr w:rsidR="00B74D32" w:rsidRPr="005A17A7" w:rsidDel="00F93DC9" w:rsidTr="00B20FD4">
        <w:trPr>
          <w:trHeight w:val="490"/>
          <w:ins w:id="563" w:author="AutoBVT" w:date="2018-12-25T14:27:00Z"/>
          <w:del w:id="564" w:author="AutoBVT" w:date="2019-02-27T17:19:00Z"/>
        </w:trPr>
        <w:tc>
          <w:tcPr>
            <w:tcW w:w="717" w:type="dxa"/>
            <w:shd w:val="clear" w:color="auto" w:fill="auto"/>
            <w:vAlign w:val="center"/>
          </w:tcPr>
          <w:p w:rsidR="00B74D32" w:rsidRPr="005A17A7" w:rsidDel="00F93DC9" w:rsidRDefault="00B74D32" w:rsidP="00B74D32">
            <w:pPr>
              <w:spacing w:after="0" w:line="312" w:lineRule="auto"/>
              <w:jc w:val="center"/>
              <w:rPr>
                <w:ins w:id="565" w:author="AutoBVT" w:date="2018-12-25T14:27:00Z"/>
                <w:del w:id="566" w:author="AutoBVT" w:date="2019-02-27T17:19:00Z"/>
                <w:rFonts w:ascii="Times New Roman" w:hAnsi="Times New Roman"/>
                <w:sz w:val="24"/>
                <w:szCs w:val="24"/>
                <w:lang w:val="vi-VN"/>
                <w:rPrChange w:id="567" w:author="Hoài" w:date="2020-12-16T15:04:00Z">
                  <w:rPr>
                    <w:ins w:id="568" w:author="AutoBVT" w:date="2018-12-25T14:27:00Z"/>
                    <w:del w:id="569" w:author="AutoBVT" w:date="2019-02-27T17:19:00Z"/>
                    <w:rFonts w:ascii="Times New Roman" w:hAnsi="Times New Roman"/>
                    <w:color w:val="000000"/>
                    <w:sz w:val="24"/>
                    <w:szCs w:val="24"/>
                  </w:rPr>
                </w:rPrChange>
              </w:rPr>
            </w:pPr>
            <w:ins w:id="570" w:author="AutoBVT" w:date="2018-12-25T14:27:00Z">
              <w:del w:id="571" w:author="AutoBVT" w:date="2019-02-27T17:19:00Z">
                <w:r w:rsidRPr="005A17A7" w:rsidDel="00F93DC9">
                  <w:rPr>
                    <w:rFonts w:ascii="Times New Roman" w:hAnsi="Times New Roman"/>
                    <w:sz w:val="24"/>
                    <w:szCs w:val="24"/>
                    <w:lang w:val="vi-VN"/>
                    <w:rPrChange w:id="572" w:author="Hoài" w:date="2020-12-16T15:04:00Z">
                      <w:rPr>
                        <w:rFonts w:ascii="Times New Roman" w:hAnsi="Times New Roman"/>
                        <w:color w:val="000000"/>
                        <w:sz w:val="24"/>
                        <w:szCs w:val="24"/>
                      </w:rPr>
                    </w:rPrChange>
                  </w:rPr>
                  <w:delText>2</w:delText>
                </w:r>
              </w:del>
            </w:ins>
          </w:p>
        </w:tc>
        <w:tc>
          <w:tcPr>
            <w:tcW w:w="3351" w:type="dxa"/>
            <w:shd w:val="clear" w:color="auto" w:fill="auto"/>
            <w:vAlign w:val="center"/>
          </w:tcPr>
          <w:p w:rsidR="00B74D32" w:rsidRPr="005A17A7" w:rsidDel="00F93DC9" w:rsidRDefault="00B74D32" w:rsidP="00B74D32">
            <w:pPr>
              <w:spacing w:after="0" w:line="312" w:lineRule="auto"/>
              <w:jc w:val="center"/>
              <w:rPr>
                <w:ins w:id="573" w:author="AutoBVT" w:date="2018-12-25T14:27:00Z"/>
                <w:del w:id="574" w:author="AutoBVT" w:date="2019-02-27T17:19:00Z"/>
                <w:rFonts w:ascii="Times New Roman" w:hAnsi="Times New Roman"/>
                <w:sz w:val="24"/>
                <w:szCs w:val="24"/>
                <w:lang w:val="vi-VN"/>
                <w:rPrChange w:id="575" w:author="Hoài" w:date="2020-12-16T15:04:00Z">
                  <w:rPr>
                    <w:ins w:id="576" w:author="AutoBVT" w:date="2018-12-25T14:27:00Z"/>
                    <w:del w:id="577" w:author="AutoBVT" w:date="2019-02-27T17:19:00Z"/>
                    <w:rFonts w:ascii="Times New Roman" w:hAnsi="Times New Roman"/>
                    <w:color w:val="000000"/>
                    <w:sz w:val="24"/>
                    <w:szCs w:val="24"/>
                  </w:rPr>
                </w:rPrChange>
              </w:rPr>
            </w:pPr>
            <w:ins w:id="578" w:author="AutoBVT" w:date="2018-12-25T14:27:00Z">
              <w:del w:id="579" w:author="AutoBVT" w:date="2019-02-27T17:19:00Z">
                <w:r w:rsidRPr="005A17A7" w:rsidDel="00F93DC9">
                  <w:rPr>
                    <w:rFonts w:ascii="Times New Roman" w:hAnsi="Times New Roman"/>
                    <w:sz w:val="24"/>
                    <w:szCs w:val="24"/>
                    <w:lang w:val="vi-VN"/>
                    <w:rPrChange w:id="580" w:author="Hoài" w:date="2020-12-16T15:04:00Z">
                      <w:rPr>
                        <w:rFonts w:ascii="Times New Roman" w:hAnsi="Times New Roman"/>
                        <w:color w:val="000000"/>
                        <w:sz w:val="24"/>
                        <w:szCs w:val="24"/>
                      </w:rPr>
                    </w:rPrChange>
                  </w:rPr>
                  <w:delText>Hóa đơn GTGT số 0000703</w:delText>
                </w:r>
              </w:del>
            </w:ins>
          </w:p>
        </w:tc>
        <w:tc>
          <w:tcPr>
            <w:tcW w:w="1427" w:type="dxa"/>
            <w:shd w:val="clear" w:color="auto" w:fill="auto"/>
            <w:vAlign w:val="center"/>
          </w:tcPr>
          <w:p w:rsidR="00B74D32" w:rsidRPr="005A17A7" w:rsidDel="00F93DC9" w:rsidRDefault="00B74D32" w:rsidP="00B74D32">
            <w:pPr>
              <w:spacing w:after="0" w:line="312" w:lineRule="auto"/>
              <w:jc w:val="center"/>
              <w:rPr>
                <w:ins w:id="581" w:author="AutoBVT" w:date="2018-12-25T14:27:00Z"/>
                <w:del w:id="582" w:author="AutoBVT" w:date="2019-02-27T17:19:00Z"/>
                <w:rFonts w:ascii="Times New Roman" w:hAnsi="Times New Roman"/>
                <w:sz w:val="24"/>
                <w:szCs w:val="24"/>
                <w:lang w:val="vi-VN"/>
                <w:rPrChange w:id="583" w:author="Hoài" w:date="2020-12-16T15:04:00Z">
                  <w:rPr>
                    <w:ins w:id="584" w:author="AutoBVT" w:date="2018-12-25T14:27:00Z"/>
                    <w:del w:id="585" w:author="AutoBVT" w:date="2019-02-27T17:19:00Z"/>
                    <w:rFonts w:ascii="Times New Roman" w:hAnsi="Times New Roman"/>
                    <w:color w:val="000000"/>
                    <w:sz w:val="24"/>
                    <w:szCs w:val="24"/>
                  </w:rPr>
                </w:rPrChange>
              </w:rPr>
            </w:pPr>
            <w:ins w:id="586" w:author="AutoBVT" w:date="2018-12-25T14:29:00Z">
              <w:del w:id="587" w:author="AutoBVT" w:date="2019-02-27T17:19:00Z">
                <w:r w:rsidRPr="005A17A7" w:rsidDel="00F93DC9">
                  <w:rPr>
                    <w:rFonts w:ascii="Times New Roman" w:hAnsi="Times New Roman"/>
                    <w:sz w:val="24"/>
                    <w:szCs w:val="24"/>
                    <w:lang w:val="vi-VN"/>
                    <w:rPrChange w:id="588" w:author="Hoài" w:date="2020-12-16T15:04:00Z">
                      <w:rPr>
                        <w:rFonts w:ascii="Times New Roman" w:hAnsi="Times New Roman"/>
                        <w:color w:val="000000"/>
                        <w:sz w:val="24"/>
                        <w:szCs w:val="24"/>
                      </w:rPr>
                    </w:rPrChange>
                  </w:rPr>
                  <w:delText>28/11/2018</w:delText>
                </w:r>
              </w:del>
            </w:ins>
          </w:p>
        </w:tc>
        <w:tc>
          <w:tcPr>
            <w:tcW w:w="3793" w:type="dxa"/>
            <w:shd w:val="clear" w:color="auto" w:fill="auto"/>
            <w:vAlign w:val="center"/>
          </w:tcPr>
          <w:p w:rsidR="00B74D32" w:rsidRPr="005A17A7" w:rsidDel="00F93DC9" w:rsidRDefault="00B74D32" w:rsidP="00B74D32">
            <w:pPr>
              <w:spacing w:after="0" w:line="312" w:lineRule="auto"/>
              <w:jc w:val="center"/>
              <w:rPr>
                <w:ins w:id="589" w:author="AutoBVT" w:date="2018-12-25T14:27:00Z"/>
                <w:del w:id="590" w:author="AutoBVT" w:date="2019-02-27T17:19:00Z"/>
                <w:rFonts w:ascii="Times New Roman" w:hAnsi="Times New Roman"/>
                <w:sz w:val="24"/>
                <w:szCs w:val="24"/>
                <w:lang w:val="vi-VN"/>
                <w:rPrChange w:id="591" w:author="Hoài" w:date="2020-12-16T15:04:00Z">
                  <w:rPr>
                    <w:ins w:id="592" w:author="AutoBVT" w:date="2018-12-25T14:27:00Z"/>
                    <w:del w:id="593" w:author="AutoBVT" w:date="2019-02-27T17:19:00Z"/>
                    <w:rFonts w:ascii="Times New Roman" w:hAnsi="Times New Roman"/>
                    <w:color w:val="FF0000"/>
                    <w:sz w:val="24"/>
                    <w:szCs w:val="24"/>
                  </w:rPr>
                </w:rPrChange>
              </w:rPr>
            </w:pPr>
            <w:ins w:id="594" w:author="AutoBVT" w:date="2018-12-25T14:29:00Z">
              <w:del w:id="595" w:author="AutoBVT" w:date="2019-02-27T17:19:00Z">
                <w:r w:rsidRPr="005A17A7" w:rsidDel="00F93DC9">
                  <w:rPr>
                    <w:rFonts w:ascii="Times New Roman" w:hAnsi="Times New Roman"/>
                    <w:sz w:val="24"/>
                    <w:szCs w:val="24"/>
                    <w:lang w:val="vi-VN"/>
                    <w:rPrChange w:id="596" w:author="Hoài" w:date="2020-12-16T15:04:00Z">
                      <w:rPr>
                        <w:rFonts w:ascii="Times New Roman" w:hAnsi="Times New Roman"/>
                        <w:color w:val="FF0000"/>
                        <w:sz w:val="24"/>
                        <w:szCs w:val="24"/>
                      </w:rPr>
                    </w:rPrChange>
                  </w:rPr>
                  <w:delText>Công ty CP Thép và Cơ Khí Vật Liệu Xây Dựng Hải Phòng</w:delText>
                </w:r>
                <w:r w:rsidRPr="005A17A7" w:rsidDel="00F93DC9">
                  <w:rPr>
                    <w:sz w:val="24"/>
                    <w:szCs w:val="24"/>
                    <w:lang w:val="vi-VN"/>
                    <w:rPrChange w:id="597" w:author="Hoài" w:date="2020-12-16T15:04:00Z">
                      <w:rPr>
                        <w:sz w:val="24"/>
                        <w:szCs w:val="24"/>
                      </w:rPr>
                    </w:rPrChange>
                  </w:rPr>
                  <w:delText xml:space="preserve"> </w:delText>
                </w:r>
              </w:del>
            </w:ins>
          </w:p>
        </w:tc>
      </w:tr>
      <w:tr w:rsidR="00B74D32" w:rsidRPr="005A17A7" w:rsidDel="00F93DC9" w:rsidTr="00B74D3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98" w:author="AutoBVT" w:date="2018-12-25T14:3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67"/>
          <w:ins w:id="599" w:author="AutoBVT" w:date="2018-12-25T14:27:00Z"/>
          <w:del w:id="600" w:author="AutoBVT" w:date="2019-02-27T17:19:00Z"/>
          <w:trPrChange w:id="601" w:author="AutoBVT" w:date="2018-12-25T14:30:00Z">
            <w:trPr>
              <w:trHeight w:val="490"/>
            </w:trPr>
          </w:trPrChange>
        </w:trPr>
        <w:tc>
          <w:tcPr>
            <w:tcW w:w="717" w:type="dxa"/>
            <w:shd w:val="clear" w:color="auto" w:fill="auto"/>
            <w:vAlign w:val="center"/>
            <w:tcPrChange w:id="602" w:author="AutoBVT" w:date="2018-12-25T14:30:00Z">
              <w:tcPr>
                <w:tcW w:w="717" w:type="dxa"/>
                <w:shd w:val="clear" w:color="auto" w:fill="auto"/>
                <w:vAlign w:val="center"/>
              </w:tcPr>
            </w:tcPrChange>
          </w:tcPr>
          <w:p w:rsidR="00B74D32" w:rsidRPr="005A17A7" w:rsidDel="00F93DC9" w:rsidRDefault="00B74D32" w:rsidP="00B74D32">
            <w:pPr>
              <w:spacing w:after="0" w:line="312" w:lineRule="auto"/>
              <w:jc w:val="center"/>
              <w:rPr>
                <w:ins w:id="603" w:author="AutoBVT" w:date="2018-12-25T14:27:00Z"/>
                <w:del w:id="604" w:author="AutoBVT" w:date="2019-02-27T17:19:00Z"/>
                <w:rFonts w:ascii="Times New Roman" w:hAnsi="Times New Roman"/>
                <w:sz w:val="24"/>
                <w:szCs w:val="24"/>
                <w:lang w:val="vi-VN"/>
                <w:rPrChange w:id="605" w:author="Hoài" w:date="2020-12-16T15:04:00Z">
                  <w:rPr>
                    <w:ins w:id="606" w:author="AutoBVT" w:date="2018-12-25T14:27:00Z"/>
                    <w:del w:id="607" w:author="AutoBVT" w:date="2019-02-27T17:19:00Z"/>
                    <w:rFonts w:ascii="Times New Roman" w:hAnsi="Times New Roman"/>
                    <w:color w:val="000000"/>
                    <w:sz w:val="24"/>
                    <w:szCs w:val="24"/>
                  </w:rPr>
                </w:rPrChange>
              </w:rPr>
            </w:pPr>
            <w:ins w:id="608" w:author="AutoBVT" w:date="2018-12-25T14:27:00Z">
              <w:del w:id="609" w:author="AutoBVT" w:date="2019-02-27T17:19:00Z">
                <w:r w:rsidRPr="005A17A7" w:rsidDel="00F93DC9">
                  <w:rPr>
                    <w:rFonts w:ascii="Times New Roman" w:hAnsi="Times New Roman"/>
                    <w:sz w:val="24"/>
                    <w:szCs w:val="24"/>
                    <w:lang w:val="vi-VN"/>
                    <w:rPrChange w:id="610" w:author="Hoài" w:date="2020-12-16T15:04:00Z">
                      <w:rPr>
                        <w:rFonts w:ascii="Times New Roman" w:hAnsi="Times New Roman"/>
                        <w:color w:val="000000"/>
                        <w:sz w:val="24"/>
                        <w:szCs w:val="24"/>
                      </w:rPr>
                    </w:rPrChange>
                  </w:rPr>
                  <w:delText>3</w:delText>
                </w:r>
              </w:del>
            </w:ins>
          </w:p>
        </w:tc>
        <w:tc>
          <w:tcPr>
            <w:tcW w:w="3351" w:type="dxa"/>
            <w:shd w:val="clear" w:color="auto" w:fill="auto"/>
            <w:vAlign w:val="center"/>
            <w:tcPrChange w:id="611" w:author="AutoBVT" w:date="2018-12-25T14:30:00Z">
              <w:tcPr>
                <w:tcW w:w="3351" w:type="dxa"/>
                <w:shd w:val="clear" w:color="auto" w:fill="auto"/>
                <w:vAlign w:val="center"/>
              </w:tcPr>
            </w:tcPrChange>
          </w:tcPr>
          <w:p w:rsidR="00B74D32" w:rsidRPr="005A17A7" w:rsidDel="00F93DC9" w:rsidRDefault="00B74D32" w:rsidP="00B74D32">
            <w:pPr>
              <w:spacing w:after="0" w:line="312" w:lineRule="auto"/>
              <w:jc w:val="center"/>
              <w:rPr>
                <w:ins w:id="612" w:author="AutoBVT" w:date="2018-12-25T14:27:00Z"/>
                <w:del w:id="613" w:author="AutoBVT" w:date="2019-02-27T17:19:00Z"/>
                <w:rFonts w:ascii="Times New Roman" w:hAnsi="Times New Roman"/>
                <w:sz w:val="24"/>
                <w:szCs w:val="24"/>
                <w:lang w:val="vi-VN"/>
                <w:rPrChange w:id="614" w:author="Hoài" w:date="2020-12-16T15:04:00Z">
                  <w:rPr>
                    <w:ins w:id="615" w:author="AutoBVT" w:date="2018-12-25T14:27:00Z"/>
                    <w:del w:id="616" w:author="AutoBVT" w:date="2019-02-27T17:19:00Z"/>
                    <w:rFonts w:ascii="Times New Roman" w:hAnsi="Times New Roman"/>
                    <w:color w:val="000000"/>
                    <w:sz w:val="24"/>
                    <w:szCs w:val="24"/>
                  </w:rPr>
                </w:rPrChange>
              </w:rPr>
            </w:pPr>
            <w:ins w:id="617" w:author="AutoBVT" w:date="2018-12-25T14:29:00Z">
              <w:del w:id="618" w:author="AutoBVT" w:date="2019-02-27T17:19:00Z">
                <w:r w:rsidRPr="005A17A7" w:rsidDel="00F93DC9">
                  <w:rPr>
                    <w:rFonts w:ascii="Times New Roman" w:hAnsi="Times New Roman"/>
                    <w:sz w:val="24"/>
                    <w:szCs w:val="24"/>
                    <w:lang w:val="vi-VN"/>
                    <w:rPrChange w:id="619" w:author="Hoài" w:date="2020-12-16T15:04:00Z">
                      <w:rPr>
                        <w:rFonts w:ascii="Times New Roman" w:hAnsi="Times New Roman"/>
                        <w:color w:val="000000"/>
                        <w:sz w:val="24"/>
                        <w:szCs w:val="24"/>
                      </w:rPr>
                    </w:rPrChange>
                  </w:rPr>
                  <w:delText>Hóa đơn GTGT số 0000716</w:delText>
                </w:r>
              </w:del>
            </w:ins>
          </w:p>
        </w:tc>
        <w:tc>
          <w:tcPr>
            <w:tcW w:w="1427" w:type="dxa"/>
            <w:shd w:val="clear" w:color="auto" w:fill="auto"/>
            <w:vAlign w:val="center"/>
            <w:tcPrChange w:id="620" w:author="AutoBVT" w:date="2018-12-25T14:30:00Z">
              <w:tcPr>
                <w:tcW w:w="1427" w:type="dxa"/>
                <w:shd w:val="clear" w:color="auto" w:fill="auto"/>
                <w:vAlign w:val="center"/>
              </w:tcPr>
            </w:tcPrChange>
          </w:tcPr>
          <w:p w:rsidR="00B74D32" w:rsidRPr="005A17A7" w:rsidDel="00F93DC9" w:rsidRDefault="00B74D32" w:rsidP="00B74D32">
            <w:pPr>
              <w:spacing w:after="0" w:line="312" w:lineRule="auto"/>
              <w:jc w:val="center"/>
              <w:rPr>
                <w:ins w:id="621" w:author="AutoBVT" w:date="2018-12-25T14:27:00Z"/>
                <w:del w:id="622" w:author="AutoBVT" w:date="2019-02-27T17:19:00Z"/>
                <w:rFonts w:ascii="Times New Roman" w:hAnsi="Times New Roman"/>
                <w:sz w:val="24"/>
                <w:szCs w:val="24"/>
                <w:lang w:val="vi-VN"/>
                <w:rPrChange w:id="623" w:author="Hoài" w:date="2020-12-16T15:04:00Z">
                  <w:rPr>
                    <w:ins w:id="624" w:author="AutoBVT" w:date="2018-12-25T14:27:00Z"/>
                    <w:del w:id="625" w:author="AutoBVT" w:date="2019-02-27T17:19:00Z"/>
                    <w:rFonts w:ascii="Times New Roman" w:hAnsi="Times New Roman"/>
                    <w:color w:val="000000"/>
                    <w:sz w:val="24"/>
                    <w:szCs w:val="24"/>
                  </w:rPr>
                </w:rPrChange>
              </w:rPr>
            </w:pPr>
            <w:ins w:id="626" w:author="AutoBVT" w:date="2018-12-25T14:29:00Z">
              <w:del w:id="627" w:author="AutoBVT" w:date="2019-02-27T17:19:00Z">
                <w:r w:rsidRPr="005A17A7" w:rsidDel="00F93DC9">
                  <w:rPr>
                    <w:rFonts w:ascii="Times New Roman" w:hAnsi="Times New Roman"/>
                    <w:sz w:val="24"/>
                    <w:szCs w:val="24"/>
                    <w:lang w:val="vi-VN"/>
                    <w:rPrChange w:id="628" w:author="Hoài" w:date="2020-12-16T15:04:00Z">
                      <w:rPr>
                        <w:rFonts w:ascii="Times New Roman" w:hAnsi="Times New Roman"/>
                        <w:color w:val="000000"/>
                        <w:sz w:val="24"/>
                        <w:szCs w:val="24"/>
                      </w:rPr>
                    </w:rPrChange>
                  </w:rPr>
                  <w:delText>30/11/2018</w:delText>
                </w:r>
              </w:del>
            </w:ins>
          </w:p>
        </w:tc>
        <w:tc>
          <w:tcPr>
            <w:tcW w:w="3793" w:type="dxa"/>
            <w:shd w:val="clear" w:color="auto" w:fill="auto"/>
            <w:vAlign w:val="center"/>
            <w:tcPrChange w:id="629" w:author="AutoBVT" w:date="2018-12-25T14:30:00Z">
              <w:tcPr>
                <w:tcW w:w="3793" w:type="dxa"/>
                <w:shd w:val="clear" w:color="auto" w:fill="auto"/>
                <w:vAlign w:val="center"/>
              </w:tcPr>
            </w:tcPrChange>
          </w:tcPr>
          <w:p w:rsidR="00B74D32" w:rsidRPr="005A17A7" w:rsidDel="00F93DC9" w:rsidRDefault="00B74D32" w:rsidP="00B74D32">
            <w:pPr>
              <w:spacing w:after="0" w:line="312" w:lineRule="auto"/>
              <w:jc w:val="center"/>
              <w:rPr>
                <w:ins w:id="630" w:author="AutoBVT" w:date="2018-12-25T14:27:00Z"/>
                <w:del w:id="631" w:author="AutoBVT" w:date="2019-02-27T17:19:00Z"/>
                <w:rFonts w:ascii="Times New Roman" w:hAnsi="Times New Roman"/>
                <w:sz w:val="24"/>
                <w:szCs w:val="24"/>
                <w:lang w:val="vi-VN"/>
                <w:rPrChange w:id="632" w:author="Hoài" w:date="2020-12-16T15:04:00Z">
                  <w:rPr>
                    <w:ins w:id="633" w:author="AutoBVT" w:date="2018-12-25T14:27:00Z"/>
                    <w:del w:id="634" w:author="AutoBVT" w:date="2019-02-27T17:19:00Z"/>
                    <w:rFonts w:ascii="Times New Roman" w:hAnsi="Times New Roman"/>
                    <w:color w:val="FF0000"/>
                    <w:sz w:val="24"/>
                    <w:szCs w:val="24"/>
                  </w:rPr>
                </w:rPrChange>
              </w:rPr>
            </w:pPr>
            <w:ins w:id="635" w:author="AutoBVT" w:date="2018-12-25T14:29:00Z">
              <w:del w:id="636" w:author="AutoBVT" w:date="2019-02-27T17:19:00Z">
                <w:r w:rsidRPr="005A17A7" w:rsidDel="00F93DC9">
                  <w:rPr>
                    <w:rFonts w:ascii="Times New Roman" w:hAnsi="Times New Roman"/>
                    <w:sz w:val="24"/>
                    <w:szCs w:val="24"/>
                    <w:lang w:val="vi-VN"/>
                    <w:rPrChange w:id="637" w:author="Hoài" w:date="2020-12-16T15:04:00Z">
                      <w:rPr>
                        <w:rFonts w:ascii="Times New Roman" w:hAnsi="Times New Roman"/>
                        <w:color w:val="FF0000"/>
                        <w:sz w:val="24"/>
                        <w:szCs w:val="24"/>
                      </w:rPr>
                    </w:rPrChange>
                  </w:rPr>
                  <w:delText>Công ty CP Thép và Cơ Khí Vật Liệu Xây Dựng Hải Phòng</w:delText>
                </w:r>
                <w:r w:rsidRPr="005A17A7" w:rsidDel="00F93DC9">
                  <w:rPr>
                    <w:sz w:val="24"/>
                    <w:szCs w:val="24"/>
                    <w:lang w:val="vi-VN"/>
                    <w:rPrChange w:id="638" w:author="Hoài" w:date="2020-12-16T15:04:00Z">
                      <w:rPr>
                        <w:sz w:val="24"/>
                        <w:szCs w:val="24"/>
                      </w:rPr>
                    </w:rPrChange>
                  </w:rPr>
                  <w:delText xml:space="preserve"> </w:delText>
                </w:r>
              </w:del>
            </w:ins>
          </w:p>
        </w:tc>
      </w:tr>
    </w:tbl>
    <w:p w:rsidR="00060B00" w:rsidRPr="005A17A7" w:rsidRDefault="00060B00" w:rsidP="007900F8">
      <w:pPr>
        <w:spacing w:after="0" w:line="312" w:lineRule="auto"/>
        <w:jc w:val="both"/>
        <w:rPr>
          <w:ins w:id="639" w:author="Dam Kim Son" w:date="2018-07-11T08:33:00Z"/>
          <w:rFonts w:ascii="Times New Roman" w:hAnsi="Times New Roman"/>
          <w:sz w:val="26"/>
          <w:szCs w:val="26"/>
          <w:rPrChange w:id="640" w:author="Hoài" w:date="2020-12-16T15:04:00Z">
            <w:rPr>
              <w:ins w:id="641" w:author="Dam Kim Son" w:date="2018-07-11T08:33:00Z"/>
              <w:rFonts w:ascii="Times New Roman" w:hAnsi="Times New Roman"/>
              <w:color w:val="000000"/>
              <w:sz w:val="26"/>
              <w:szCs w:val="26"/>
            </w:rPr>
          </w:rPrChan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42" w:author="AutoBVT" w:date="2018-12-03T09:3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17"/>
        <w:gridCol w:w="3351"/>
        <w:gridCol w:w="1427"/>
        <w:gridCol w:w="3793"/>
        <w:tblGridChange w:id="643">
          <w:tblGrid>
            <w:gridCol w:w="717"/>
            <w:gridCol w:w="5"/>
            <w:gridCol w:w="2174"/>
            <w:gridCol w:w="85"/>
            <w:gridCol w:w="2514"/>
            <w:gridCol w:w="866"/>
            <w:gridCol w:w="2927"/>
          </w:tblGrid>
        </w:tblGridChange>
      </w:tblGrid>
      <w:tr w:rsidR="00863138" w:rsidRPr="005A17A7" w:rsidDel="00A36C92" w:rsidTr="00A36C92">
        <w:trPr>
          <w:ins w:id="644" w:author="Dam Kim Son" w:date="2018-07-11T08:33:00Z"/>
          <w:del w:id="645" w:author="AutoBVT" w:date="2018-12-03T09:34:00Z"/>
        </w:trPr>
        <w:tc>
          <w:tcPr>
            <w:tcW w:w="717" w:type="dxa"/>
            <w:shd w:val="clear" w:color="auto" w:fill="auto"/>
            <w:vAlign w:val="center"/>
            <w:tcPrChange w:id="646" w:author="AutoBVT" w:date="2018-12-03T09:34:00Z">
              <w:tcPr>
                <w:tcW w:w="738" w:type="dxa"/>
                <w:gridSpan w:val="2"/>
                <w:shd w:val="clear" w:color="auto" w:fill="auto"/>
                <w:vAlign w:val="center"/>
              </w:tcPr>
            </w:tcPrChange>
          </w:tcPr>
          <w:p w:rsidR="00863138" w:rsidRPr="005A17A7" w:rsidDel="00A36C92" w:rsidRDefault="00863138" w:rsidP="0025261A">
            <w:pPr>
              <w:spacing w:after="0" w:line="312" w:lineRule="auto"/>
              <w:jc w:val="center"/>
              <w:rPr>
                <w:ins w:id="647" w:author="Dam Kim Son" w:date="2018-07-11T08:33:00Z"/>
                <w:del w:id="648" w:author="AutoBVT" w:date="2018-12-03T09:34:00Z"/>
                <w:rFonts w:ascii="Times New Roman" w:hAnsi="Times New Roman"/>
                <w:b/>
                <w:sz w:val="26"/>
                <w:szCs w:val="26"/>
                <w:lang w:val="vi-VN"/>
                <w:rPrChange w:id="649" w:author="Hoài" w:date="2020-12-16T15:04:00Z">
                  <w:rPr>
                    <w:ins w:id="650" w:author="Dam Kim Son" w:date="2018-07-11T08:33:00Z"/>
                    <w:del w:id="651" w:author="AutoBVT" w:date="2018-12-03T09:34:00Z"/>
                    <w:rFonts w:ascii="Times New Roman" w:hAnsi="Times New Roman"/>
                    <w:b/>
                    <w:color w:val="000000"/>
                    <w:sz w:val="26"/>
                    <w:szCs w:val="26"/>
                  </w:rPr>
                </w:rPrChange>
              </w:rPr>
            </w:pPr>
            <w:ins w:id="652" w:author="Dam Kim Son" w:date="2018-07-11T08:33:00Z">
              <w:del w:id="653" w:author="AutoBVT" w:date="2018-12-03T09:34:00Z">
                <w:r w:rsidRPr="005A17A7" w:rsidDel="00A36C92">
                  <w:rPr>
                    <w:rFonts w:ascii="Times New Roman" w:hAnsi="Times New Roman"/>
                    <w:b/>
                    <w:sz w:val="26"/>
                    <w:szCs w:val="26"/>
                    <w:lang w:val="vi-VN"/>
                    <w:rPrChange w:id="654" w:author="Hoài" w:date="2020-12-16T15:04:00Z">
                      <w:rPr>
                        <w:rFonts w:ascii="Times New Roman" w:hAnsi="Times New Roman"/>
                        <w:b/>
                        <w:color w:val="000000"/>
                        <w:sz w:val="26"/>
                        <w:szCs w:val="26"/>
                      </w:rPr>
                    </w:rPrChange>
                  </w:rPr>
                  <w:delText>STT</w:delText>
                </w:r>
              </w:del>
            </w:ins>
          </w:p>
        </w:tc>
        <w:tc>
          <w:tcPr>
            <w:tcW w:w="3351" w:type="dxa"/>
            <w:shd w:val="clear" w:color="auto" w:fill="auto"/>
            <w:vAlign w:val="center"/>
            <w:tcPrChange w:id="655" w:author="AutoBVT" w:date="2018-12-03T09:34:00Z">
              <w:tcPr>
                <w:tcW w:w="2520" w:type="dxa"/>
                <w:gridSpan w:val="2"/>
                <w:shd w:val="clear" w:color="auto" w:fill="auto"/>
                <w:vAlign w:val="center"/>
              </w:tcPr>
            </w:tcPrChange>
          </w:tcPr>
          <w:p w:rsidR="00863138" w:rsidRPr="005A17A7" w:rsidDel="00A36C92" w:rsidRDefault="00863138" w:rsidP="0025261A">
            <w:pPr>
              <w:spacing w:after="0" w:line="312" w:lineRule="auto"/>
              <w:jc w:val="center"/>
              <w:rPr>
                <w:ins w:id="656" w:author="Dam Kim Son" w:date="2018-07-11T08:33:00Z"/>
                <w:del w:id="657" w:author="AutoBVT" w:date="2018-12-03T09:34:00Z"/>
                <w:rFonts w:ascii="Times New Roman" w:hAnsi="Times New Roman"/>
                <w:b/>
                <w:sz w:val="26"/>
                <w:szCs w:val="26"/>
                <w:lang w:val="vi-VN"/>
                <w:rPrChange w:id="658" w:author="Hoài" w:date="2020-12-16T15:04:00Z">
                  <w:rPr>
                    <w:ins w:id="659" w:author="Dam Kim Son" w:date="2018-07-11T08:33:00Z"/>
                    <w:del w:id="660" w:author="AutoBVT" w:date="2018-12-03T09:34:00Z"/>
                    <w:rFonts w:ascii="Times New Roman" w:hAnsi="Times New Roman"/>
                    <w:b/>
                    <w:color w:val="000000"/>
                    <w:sz w:val="26"/>
                    <w:szCs w:val="26"/>
                  </w:rPr>
                </w:rPrChange>
              </w:rPr>
            </w:pPr>
            <w:ins w:id="661" w:author="Dam Kim Son" w:date="2018-07-11T08:33:00Z">
              <w:del w:id="662" w:author="AutoBVT" w:date="2018-12-03T09:34:00Z">
                <w:r w:rsidRPr="005A17A7" w:rsidDel="00A36C92">
                  <w:rPr>
                    <w:rFonts w:ascii="Times New Roman" w:hAnsi="Times New Roman"/>
                    <w:b/>
                    <w:sz w:val="26"/>
                    <w:szCs w:val="26"/>
                    <w:lang w:val="vi-VN"/>
                    <w:rPrChange w:id="663" w:author="Hoài" w:date="2020-12-16T15:04:00Z">
                      <w:rPr>
                        <w:rFonts w:ascii="Times New Roman" w:hAnsi="Times New Roman"/>
                        <w:b/>
                        <w:color w:val="000000"/>
                        <w:sz w:val="26"/>
                        <w:szCs w:val="26"/>
                      </w:rPr>
                    </w:rPrChange>
                  </w:rPr>
                  <w:delText>Chứng từ - Hóa đơn</w:delText>
                </w:r>
              </w:del>
            </w:ins>
          </w:p>
        </w:tc>
        <w:tc>
          <w:tcPr>
            <w:tcW w:w="1427" w:type="dxa"/>
            <w:shd w:val="clear" w:color="auto" w:fill="auto"/>
            <w:vAlign w:val="center"/>
            <w:tcPrChange w:id="664" w:author="AutoBVT" w:date="2018-12-03T09:34:00Z">
              <w:tcPr>
                <w:tcW w:w="1440" w:type="dxa"/>
                <w:gridSpan w:val="2"/>
                <w:shd w:val="clear" w:color="auto" w:fill="auto"/>
                <w:vAlign w:val="center"/>
              </w:tcPr>
            </w:tcPrChange>
          </w:tcPr>
          <w:p w:rsidR="00863138" w:rsidRPr="005A17A7" w:rsidDel="00A36C92" w:rsidRDefault="00863138" w:rsidP="0025261A">
            <w:pPr>
              <w:spacing w:after="0" w:line="312" w:lineRule="auto"/>
              <w:jc w:val="center"/>
              <w:rPr>
                <w:ins w:id="665" w:author="Dam Kim Son" w:date="2018-07-11T08:33:00Z"/>
                <w:del w:id="666" w:author="AutoBVT" w:date="2018-12-03T09:34:00Z"/>
                <w:rFonts w:ascii="Times New Roman" w:hAnsi="Times New Roman"/>
                <w:b/>
                <w:sz w:val="26"/>
                <w:szCs w:val="26"/>
                <w:lang w:val="vi-VN"/>
                <w:rPrChange w:id="667" w:author="Hoài" w:date="2020-12-16T15:04:00Z">
                  <w:rPr>
                    <w:ins w:id="668" w:author="Dam Kim Son" w:date="2018-07-11T08:33:00Z"/>
                    <w:del w:id="669" w:author="AutoBVT" w:date="2018-12-03T09:34:00Z"/>
                    <w:rFonts w:ascii="Times New Roman" w:hAnsi="Times New Roman"/>
                    <w:b/>
                    <w:color w:val="000000"/>
                    <w:sz w:val="26"/>
                    <w:szCs w:val="26"/>
                  </w:rPr>
                </w:rPrChange>
              </w:rPr>
            </w:pPr>
            <w:ins w:id="670" w:author="Dam Kim Son" w:date="2018-07-11T08:33:00Z">
              <w:del w:id="671" w:author="AutoBVT" w:date="2018-12-03T09:34:00Z">
                <w:r w:rsidRPr="005A17A7" w:rsidDel="00A36C92">
                  <w:rPr>
                    <w:rFonts w:ascii="Times New Roman" w:hAnsi="Times New Roman"/>
                    <w:b/>
                    <w:sz w:val="26"/>
                    <w:szCs w:val="26"/>
                    <w:lang w:val="vi-VN"/>
                    <w:rPrChange w:id="672" w:author="Hoài" w:date="2020-12-16T15:04:00Z">
                      <w:rPr>
                        <w:rFonts w:ascii="Times New Roman" w:hAnsi="Times New Roman"/>
                        <w:b/>
                        <w:color w:val="000000"/>
                        <w:sz w:val="26"/>
                        <w:szCs w:val="26"/>
                      </w:rPr>
                    </w:rPrChange>
                  </w:rPr>
                  <w:delText>Ngày</w:delText>
                </w:r>
              </w:del>
            </w:ins>
          </w:p>
        </w:tc>
        <w:tc>
          <w:tcPr>
            <w:tcW w:w="3793" w:type="dxa"/>
            <w:shd w:val="clear" w:color="auto" w:fill="auto"/>
            <w:vAlign w:val="center"/>
            <w:tcPrChange w:id="673" w:author="AutoBVT" w:date="2018-12-03T09:34:00Z">
              <w:tcPr>
                <w:tcW w:w="4590" w:type="dxa"/>
                <w:shd w:val="clear" w:color="auto" w:fill="auto"/>
                <w:vAlign w:val="center"/>
              </w:tcPr>
            </w:tcPrChange>
          </w:tcPr>
          <w:p w:rsidR="00863138" w:rsidRPr="005A17A7" w:rsidDel="00A36C92" w:rsidRDefault="00863138" w:rsidP="0025261A">
            <w:pPr>
              <w:spacing w:after="0" w:line="312" w:lineRule="auto"/>
              <w:jc w:val="center"/>
              <w:rPr>
                <w:ins w:id="674" w:author="Dam Kim Son" w:date="2018-07-11T08:33:00Z"/>
                <w:del w:id="675" w:author="AutoBVT" w:date="2018-12-03T09:34:00Z"/>
                <w:rFonts w:ascii="Times New Roman" w:hAnsi="Times New Roman"/>
                <w:b/>
                <w:sz w:val="26"/>
                <w:szCs w:val="26"/>
                <w:lang w:val="vi-VN"/>
                <w:rPrChange w:id="676" w:author="Hoài" w:date="2020-12-16T15:04:00Z">
                  <w:rPr>
                    <w:ins w:id="677" w:author="Dam Kim Son" w:date="2018-07-11T08:33:00Z"/>
                    <w:del w:id="678" w:author="AutoBVT" w:date="2018-12-03T09:34:00Z"/>
                    <w:rFonts w:ascii="Times New Roman" w:hAnsi="Times New Roman"/>
                    <w:b/>
                    <w:color w:val="000000"/>
                    <w:sz w:val="26"/>
                    <w:szCs w:val="26"/>
                  </w:rPr>
                </w:rPrChange>
              </w:rPr>
            </w:pPr>
            <w:ins w:id="679" w:author="Dam Kim Son" w:date="2018-07-11T08:33:00Z">
              <w:del w:id="680" w:author="AutoBVT" w:date="2018-12-03T09:34:00Z">
                <w:r w:rsidRPr="005A17A7" w:rsidDel="00A36C92">
                  <w:rPr>
                    <w:rFonts w:ascii="Times New Roman" w:hAnsi="Times New Roman"/>
                    <w:b/>
                    <w:sz w:val="26"/>
                    <w:szCs w:val="26"/>
                    <w:lang w:val="vi-VN"/>
                    <w:rPrChange w:id="681" w:author="Hoài" w:date="2020-12-16T15:04:00Z">
                      <w:rPr>
                        <w:rFonts w:ascii="Times New Roman" w:hAnsi="Times New Roman"/>
                        <w:b/>
                        <w:color w:val="000000"/>
                        <w:sz w:val="26"/>
                        <w:szCs w:val="26"/>
                      </w:rPr>
                    </w:rPrChange>
                  </w:rPr>
                  <w:delText>Đơn vị lập</w:delText>
                </w:r>
              </w:del>
            </w:ins>
          </w:p>
        </w:tc>
      </w:tr>
      <w:tr w:rsidR="00F30979" w:rsidRPr="005A17A7" w:rsidDel="00A36C92" w:rsidTr="00A36C92">
        <w:trPr>
          <w:ins w:id="682" w:author="Dam Kim Son" w:date="2018-07-11T08:34:00Z"/>
          <w:del w:id="683" w:author="AutoBVT" w:date="2018-12-03T09:34:00Z"/>
        </w:trPr>
        <w:tc>
          <w:tcPr>
            <w:tcW w:w="717" w:type="dxa"/>
            <w:shd w:val="clear" w:color="auto" w:fill="auto"/>
            <w:vAlign w:val="center"/>
            <w:tcPrChange w:id="684" w:author="AutoBVT" w:date="2018-12-03T09:34:00Z">
              <w:tcPr>
                <w:tcW w:w="738" w:type="dxa"/>
                <w:gridSpan w:val="2"/>
                <w:shd w:val="clear" w:color="auto" w:fill="auto"/>
                <w:vAlign w:val="center"/>
              </w:tcPr>
            </w:tcPrChange>
          </w:tcPr>
          <w:p w:rsidR="00F30979" w:rsidRPr="005A17A7" w:rsidDel="00A36C92" w:rsidRDefault="00F30979" w:rsidP="00F30979">
            <w:pPr>
              <w:spacing w:after="0" w:line="312" w:lineRule="auto"/>
              <w:jc w:val="center"/>
              <w:rPr>
                <w:ins w:id="685" w:author="Dam Kim Son" w:date="2018-07-11T08:34:00Z"/>
                <w:del w:id="686" w:author="AutoBVT" w:date="2018-12-03T09:34:00Z"/>
                <w:rFonts w:ascii="Times New Roman" w:hAnsi="Times New Roman"/>
                <w:sz w:val="26"/>
                <w:szCs w:val="26"/>
                <w:lang w:val="vi-VN"/>
                <w:rPrChange w:id="687" w:author="Hoài" w:date="2020-12-16T15:04:00Z">
                  <w:rPr>
                    <w:ins w:id="688" w:author="Dam Kim Son" w:date="2018-07-11T08:34:00Z"/>
                    <w:del w:id="689" w:author="AutoBVT" w:date="2018-12-03T09:34:00Z"/>
                    <w:rFonts w:ascii="Times New Roman" w:hAnsi="Times New Roman"/>
                    <w:color w:val="000000"/>
                    <w:sz w:val="26"/>
                    <w:szCs w:val="26"/>
                  </w:rPr>
                </w:rPrChange>
              </w:rPr>
            </w:pPr>
            <w:ins w:id="690" w:author="Dam Kim Son" w:date="2018-07-11T08:34:00Z">
              <w:del w:id="691" w:author="AutoBVT" w:date="2018-12-03T09:34:00Z">
                <w:r w:rsidRPr="005A17A7" w:rsidDel="00A36C92">
                  <w:rPr>
                    <w:rFonts w:ascii="Times New Roman" w:hAnsi="Times New Roman"/>
                    <w:sz w:val="26"/>
                    <w:szCs w:val="26"/>
                    <w:lang w:val="vi-VN"/>
                    <w:rPrChange w:id="692" w:author="Hoài" w:date="2020-12-16T15:04:00Z">
                      <w:rPr>
                        <w:rFonts w:ascii="Times New Roman" w:hAnsi="Times New Roman"/>
                        <w:color w:val="000000"/>
                        <w:sz w:val="26"/>
                        <w:szCs w:val="26"/>
                      </w:rPr>
                    </w:rPrChange>
                  </w:rPr>
                  <w:delText>1</w:delText>
                </w:r>
              </w:del>
            </w:ins>
          </w:p>
        </w:tc>
        <w:tc>
          <w:tcPr>
            <w:tcW w:w="3351" w:type="dxa"/>
            <w:shd w:val="clear" w:color="auto" w:fill="auto"/>
            <w:vAlign w:val="center"/>
            <w:tcPrChange w:id="693" w:author="AutoBVT" w:date="2018-12-03T09:34:00Z">
              <w:tcPr>
                <w:tcW w:w="2520" w:type="dxa"/>
                <w:gridSpan w:val="2"/>
                <w:shd w:val="clear" w:color="auto" w:fill="auto"/>
                <w:vAlign w:val="center"/>
              </w:tcPr>
            </w:tcPrChange>
          </w:tcPr>
          <w:p w:rsidR="00F30979" w:rsidRPr="005A17A7" w:rsidDel="00A36C92" w:rsidRDefault="00FE3D0A" w:rsidP="00B97B7D">
            <w:pPr>
              <w:spacing w:after="0" w:line="312" w:lineRule="auto"/>
              <w:jc w:val="center"/>
              <w:rPr>
                <w:ins w:id="694" w:author="Dam Kim Son" w:date="2018-07-11T08:34:00Z"/>
                <w:del w:id="695" w:author="AutoBVT" w:date="2018-12-03T09:34:00Z"/>
                <w:rFonts w:ascii="Times New Roman" w:hAnsi="Times New Roman"/>
                <w:sz w:val="26"/>
                <w:szCs w:val="26"/>
                <w:lang w:val="vi-VN"/>
                <w:rPrChange w:id="696" w:author="Hoài" w:date="2020-12-16T15:04:00Z">
                  <w:rPr>
                    <w:ins w:id="697" w:author="Dam Kim Son" w:date="2018-07-11T08:34:00Z"/>
                    <w:del w:id="698" w:author="AutoBVT" w:date="2018-12-03T09:34:00Z"/>
                    <w:rFonts w:ascii="Times New Roman" w:hAnsi="Times New Roman"/>
                    <w:color w:val="FF0000"/>
                    <w:sz w:val="26"/>
                    <w:szCs w:val="26"/>
                  </w:rPr>
                </w:rPrChange>
              </w:rPr>
            </w:pPr>
            <w:ins w:id="699" w:author="Huệ Minh Phạm" w:date="2018-10-11T17:08:00Z">
              <w:del w:id="700" w:author="AutoBVT" w:date="2018-12-03T09:34:00Z">
                <w:r w:rsidRPr="005A17A7" w:rsidDel="00A36C92">
                  <w:rPr>
                    <w:rFonts w:ascii="Times New Roman" w:hAnsi="Times New Roman"/>
                    <w:sz w:val="26"/>
                    <w:szCs w:val="26"/>
                    <w:lang w:val="vi-VN"/>
                    <w:rPrChange w:id="701" w:author="Hoài" w:date="2020-12-16T15:04:00Z">
                      <w:rPr>
                        <w:rFonts w:ascii="Times New Roman" w:hAnsi="Times New Roman"/>
                        <w:color w:val="000000"/>
                        <w:sz w:val="26"/>
                        <w:szCs w:val="26"/>
                      </w:rPr>
                    </w:rPrChange>
                  </w:rPr>
                  <w:delText>Hóa đơn GTGT số 00</w:delText>
                </w:r>
              </w:del>
            </w:ins>
            <w:ins w:id="702" w:author="Huệ Minh Phạm" w:date="2018-10-16T15:10:00Z">
              <w:del w:id="703" w:author="AutoBVT" w:date="2018-12-03T09:34:00Z">
                <w:r w:rsidR="00576C99" w:rsidRPr="005A17A7" w:rsidDel="00A36C92">
                  <w:rPr>
                    <w:rFonts w:ascii="Times New Roman" w:hAnsi="Times New Roman"/>
                    <w:sz w:val="26"/>
                    <w:szCs w:val="26"/>
                    <w:lang w:val="vi-VN"/>
                    <w:rPrChange w:id="704" w:author="Hoài" w:date="2020-12-16T15:04:00Z">
                      <w:rPr>
                        <w:rFonts w:ascii="Times New Roman" w:hAnsi="Times New Roman"/>
                        <w:color w:val="000000"/>
                        <w:sz w:val="26"/>
                        <w:szCs w:val="26"/>
                      </w:rPr>
                    </w:rPrChange>
                  </w:rPr>
                  <w:delText>005</w:delText>
                </w:r>
              </w:del>
            </w:ins>
            <w:ins w:id="705" w:author="AutoBVT" w:date="2018-12-01T16:05:00Z">
              <w:del w:id="706" w:author="AutoBVT" w:date="2018-12-03T09:34:00Z">
                <w:r w:rsidR="00060B00" w:rsidRPr="005A17A7" w:rsidDel="00A36C92">
                  <w:rPr>
                    <w:rFonts w:ascii="Times New Roman" w:hAnsi="Times New Roman"/>
                    <w:sz w:val="26"/>
                    <w:szCs w:val="26"/>
                    <w:lang w:val="vi-VN"/>
                    <w:rPrChange w:id="707" w:author="Hoài" w:date="2020-12-16T15:04:00Z">
                      <w:rPr>
                        <w:rFonts w:ascii="Times New Roman" w:hAnsi="Times New Roman"/>
                        <w:color w:val="000000"/>
                        <w:sz w:val="26"/>
                        <w:szCs w:val="26"/>
                      </w:rPr>
                    </w:rPrChange>
                  </w:rPr>
                  <w:delText>78</w:delText>
                </w:r>
              </w:del>
            </w:ins>
            <w:ins w:id="708" w:author="Huệ Minh Phạm" w:date="2018-10-16T15:10:00Z">
              <w:del w:id="709" w:author="AutoBVT" w:date="2018-12-03T09:34:00Z">
                <w:r w:rsidR="00576C99" w:rsidRPr="005A17A7" w:rsidDel="00A36C92">
                  <w:rPr>
                    <w:rFonts w:ascii="Times New Roman" w:hAnsi="Times New Roman"/>
                    <w:sz w:val="26"/>
                    <w:szCs w:val="26"/>
                    <w:lang w:val="vi-VN"/>
                    <w:rPrChange w:id="710" w:author="Hoài" w:date="2020-12-16T15:04:00Z">
                      <w:rPr>
                        <w:rFonts w:ascii="Times New Roman" w:hAnsi="Times New Roman"/>
                        <w:color w:val="000000"/>
                        <w:sz w:val="26"/>
                        <w:szCs w:val="26"/>
                      </w:rPr>
                    </w:rPrChange>
                  </w:rPr>
                  <w:delText>13</w:delText>
                </w:r>
              </w:del>
            </w:ins>
            <w:ins w:id="711" w:author="Huệ Minh Phạm" w:date="2018-10-11T17:08:00Z">
              <w:del w:id="712" w:author="AutoBVT" w:date="2018-12-03T09:34:00Z">
                <w:r w:rsidRPr="005A17A7" w:rsidDel="00A36C92">
                  <w:rPr>
                    <w:rFonts w:ascii="Times New Roman" w:hAnsi="Times New Roman"/>
                    <w:sz w:val="26"/>
                    <w:szCs w:val="26"/>
                    <w:lang w:val="vi-VN"/>
                    <w:rPrChange w:id="713" w:author="Hoài" w:date="2020-12-16T15:04:00Z">
                      <w:rPr>
                        <w:rFonts w:ascii="Times New Roman" w:hAnsi="Times New Roman"/>
                        <w:color w:val="000000"/>
                        <w:sz w:val="26"/>
                        <w:szCs w:val="26"/>
                      </w:rPr>
                    </w:rPrChange>
                  </w:rPr>
                  <w:delText>3061</w:delText>
                </w:r>
              </w:del>
            </w:ins>
            <w:ins w:id="714" w:author="Huệ Minh Phạm" w:date="2018-09-17T09:43:00Z">
              <w:del w:id="715" w:author="AutoBVT" w:date="2018-12-03T09:34:00Z">
                <w:r w:rsidR="00F30979" w:rsidRPr="005A17A7" w:rsidDel="00A36C92">
                  <w:rPr>
                    <w:rFonts w:ascii="Times New Roman" w:hAnsi="Times New Roman"/>
                    <w:sz w:val="26"/>
                    <w:szCs w:val="26"/>
                    <w:lang w:val="vi-VN"/>
                    <w:rPrChange w:id="716" w:author="Hoài" w:date="2020-12-16T15:04:00Z">
                      <w:rPr>
                        <w:sz w:val="28"/>
                        <w:szCs w:val="28"/>
                      </w:rPr>
                    </w:rPrChange>
                  </w:rPr>
                  <w:delText>Hóa đơn GTGT số 00004</w:delText>
                </w:r>
              </w:del>
            </w:ins>
            <w:ins w:id="717" w:author="Huệ Minh Phạm" w:date="2018-10-08T15:09:00Z">
              <w:del w:id="718" w:author="AutoBVT" w:date="2018-12-03T09:34:00Z">
                <w:r w:rsidR="007B64EE" w:rsidRPr="005A17A7" w:rsidDel="00A36C92">
                  <w:rPr>
                    <w:rFonts w:ascii="Times New Roman" w:hAnsi="Times New Roman"/>
                    <w:sz w:val="26"/>
                    <w:szCs w:val="26"/>
                    <w:lang w:val="vi-VN"/>
                    <w:rPrChange w:id="719" w:author="Hoài" w:date="2020-12-16T15:04:00Z">
                      <w:rPr>
                        <w:rFonts w:ascii="Times New Roman" w:hAnsi="Times New Roman"/>
                        <w:color w:val="000000"/>
                        <w:sz w:val="26"/>
                        <w:szCs w:val="26"/>
                      </w:rPr>
                    </w:rPrChange>
                  </w:rPr>
                  <w:delText>94</w:delText>
                </w:r>
              </w:del>
            </w:ins>
            <w:ins w:id="720" w:author="Huệ Minh Phạm" w:date="2018-09-17T09:43:00Z">
              <w:del w:id="721" w:author="AutoBVT" w:date="2018-12-03T09:34:00Z">
                <w:r w:rsidR="00F30979" w:rsidRPr="005A17A7" w:rsidDel="00A36C92">
                  <w:rPr>
                    <w:rFonts w:ascii="Times New Roman" w:hAnsi="Times New Roman"/>
                    <w:sz w:val="26"/>
                    <w:szCs w:val="26"/>
                    <w:lang w:val="vi-VN"/>
                    <w:rPrChange w:id="722" w:author="Hoài" w:date="2020-12-16T15:04:00Z">
                      <w:rPr>
                        <w:sz w:val="28"/>
                        <w:szCs w:val="28"/>
                      </w:rPr>
                    </w:rPrChange>
                  </w:rPr>
                  <w:delText>61</w:delText>
                </w:r>
              </w:del>
            </w:ins>
            <w:ins w:id="723" w:author="Huệ Minh Phạm" w:date="2018-08-13T17:33:00Z">
              <w:del w:id="724" w:author="AutoBVT" w:date="2018-12-03T09:34:00Z">
                <w:r w:rsidR="00F30979" w:rsidRPr="005A17A7" w:rsidDel="00A36C92">
                  <w:rPr>
                    <w:rFonts w:ascii="Times New Roman" w:hAnsi="Times New Roman"/>
                    <w:sz w:val="26"/>
                    <w:szCs w:val="26"/>
                    <w:lang w:val="vi-VN"/>
                    <w:rPrChange w:id="725" w:author="Hoài" w:date="2020-12-16T15:04:00Z">
                      <w:rPr>
                        <w:sz w:val="28"/>
                        <w:szCs w:val="28"/>
                      </w:rPr>
                    </w:rPrChange>
                  </w:rPr>
                  <w:delText>Hóa đơn GTGT số 0000420</w:delText>
                </w:r>
              </w:del>
            </w:ins>
            <w:ins w:id="726" w:author="Huệ Minh Phạm" w:date="2018-08-13T11:26:00Z">
              <w:del w:id="727" w:author="AutoBVT" w:date="2018-12-03T09:34:00Z">
                <w:r w:rsidR="00F30979" w:rsidRPr="005A17A7" w:rsidDel="00A36C92">
                  <w:rPr>
                    <w:rFonts w:ascii="Times New Roman" w:hAnsi="Times New Roman"/>
                    <w:sz w:val="26"/>
                    <w:szCs w:val="26"/>
                    <w:lang w:val="vi-VN"/>
                    <w:rPrChange w:id="728" w:author="Hoài" w:date="2020-12-16T15:04:00Z">
                      <w:rPr>
                        <w:sz w:val="28"/>
                        <w:szCs w:val="28"/>
                      </w:rPr>
                    </w:rPrChange>
                  </w:rPr>
                  <w:delText>Hóa đơn GTGT số</w:delText>
                </w:r>
              </w:del>
            </w:ins>
            <w:ins w:id="729" w:author="Huệ Minh Phạm" w:date="2018-07-26T09:07:00Z">
              <w:del w:id="730" w:author="AutoBVT" w:date="2018-12-03T09:34:00Z">
                <w:r w:rsidR="00F30979" w:rsidRPr="005A17A7" w:rsidDel="00A36C92">
                  <w:rPr>
                    <w:rFonts w:ascii="Times New Roman" w:hAnsi="Times New Roman"/>
                    <w:sz w:val="26"/>
                    <w:szCs w:val="26"/>
                    <w:lang w:val="vi-VN"/>
                    <w:rPrChange w:id="731" w:author="Hoài" w:date="2020-12-16T15:04:00Z">
                      <w:rPr>
                        <w:rFonts w:ascii="Times New Roman" w:hAnsi="Times New Roman"/>
                        <w:color w:val="FF0000"/>
                        <w:sz w:val="26"/>
                        <w:szCs w:val="26"/>
                      </w:rPr>
                    </w:rPrChange>
                  </w:rPr>
                  <w:delText xml:space="preserve">Xác nhận đơn hàng số </w:delText>
                </w:r>
              </w:del>
            </w:ins>
            <w:ins w:id="732" w:author="Huệ Minh Phạm" w:date="2018-08-07T11:00:00Z">
              <w:del w:id="733" w:author="AutoBVT" w:date="2018-12-03T09:34:00Z">
                <w:r w:rsidR="00F30979" w:rsidRPr="005A17A7" w:rsidDel="00A36C92">
                  <w:rPr>
                    <w:rFonts w:ascii="Times New Roman" w:hAnsi="Times New Roman"/>
                    <w:sz w:val="26"/>
                    <w:szCs w:val="26"/>
                    <w:lang w:val="vi-VN"/>
                    <w:rPrChange w:id="734" w:author="Hoài" w:date="2020-12-16T15:04:00Z">
                      <w:rPr>
                        <w:rFonts w:ascii="Times New Roman" w:hAnsi="Times New Roman"/>
                        <w:color w:val="FF0000"/>
                        <w:sz w:val="26"/>
                        <w:szCs w:val="26"/>
                      </w:rPr>
                    </w:rPrChange>
                  </w:rPr>
                  <w:delText xml:space="preserve"> </w:delText>
                </w:r>
              </w:del>
            </w:ins>
            <w:ins w:id="735" w:author="Huệ Minh Phạm" w:date="2018-07-26T09:07:00Z">
              <w:del w:id="736" w:author="AutoBVT" w:date="2018-12-03T09:34:00Z">
                <w:r w:rsidR="00F30979" w:rsidRPr="005A17A7" w:rsidDel="00A36C92">
                  <w:rPr>
                    <w:rFonts w:ascii="Times New Roman" w:hAnsi="Times New Roman"/>
                    <w:sz w:val="26"/>
                    <w:szCs w:val="26"/>
                    <w:lang w:val="vi-VN"/>
                    <w:rPrChange w:id="737" w:author="Hoài" w:date="2020-12-16T15:04:00Z">
                      <w:rPr>
                        <w:rFonts w:ascii="Times New Roman" w:hAnsi="Times New Roman"/>
                        <w:color w:val="FF0000"/>
                        <w:sz w:val="26"/>
                        <w:szCs w:val="26"/>
                      </w:rPr>
                    </w:rPrChange>
                  </w:rPr>
                  <w:delText>01.24.07/TK</w:delText>
                </w:r>
              </w:del>
            </w:ins>
            <w:ins w:id="738" w:author="Dam Kim Son" w:date="2018-07-11T08:34:00Z">
              <w:del w:id="739" w:author="AutoBVT" w:date="2018-12-03T09:34:00Z">
                <w:r w:rsidR="00F30979" w:rsidRPr="005A17A7" w:rsidDel="00A36C92">
                  <w:rPr>
                    <w:rFonts w:ascii="Times New Roman" w:hAnsi="Times New Roman"/>
                    <w:sz w:val="26"/>
                    <w:szCs w:val="26"/>
                    <w:lang w:val="vi-VN"/>
                    <w:rPrChange w:id="740" w:author="Hoài" w:date="2020-12-16T15:04:00Z">
                      <w:rPr>
                        <w:rFonts w:ascii="Times New Roman" w:hAnsi="Times New Roman"/>
                        <w:color w:val="FF0000"/>
                        <w:sz w:val="26"/>
                        <w:szCs w:val="26"/>
                      </w:rPr>
                    </w:rPrChange>
                  </w:rPr>
                  <w:delText xml:space="preserve">Hóa đơn GTGT số </w:delText>
                </w:r>
              </w:del>
            </w:ins>
            <w:ins w:id="741" w:author="Huệ Minh Phạm" w:date="2018-07-12T17:22:00Z">
              <w:del w:id="742" w:author="AutoBVT" w:date="2018-12-03T09:34:00Z">
                <w:r w:rsidR="00F30979" w:rsidRPr="005A17A7" w:rsidDel="00A36C92">
                  <w:rPr>
                    <w:rFonts w:ascii="Times New Roman" w:hAnsi="Times New Roman"/>
                    <w:sz w:val="26"/>
                    <w:szCs w:val="26"/>
                    <w:lang w:val="vi-VN"/>
                    <w:rPrChange w:id="743" w:author="Hoài" w:date="2020-12-16T15:04:00Z">
                      <w:rPr>
                        <w:rFonts w:ascii="Times New Roman" w:hAnsi="Times New Roman"/>
                        <w:color w:val="FF0000"/>
                        <w:sz w:val="26"/>
                        <w:szCs w:val="26"/>
                      </w:rPr>
                    </w:rPrChange>
                  </w:rPr>
                  <w:delText>0000795</w:delText>
                </w:r>
              </w:del>
            </w:ins>
            <w:ins w:id="744" w:author="Dam Kim Son" w:date="2018-07-11T08:34:00Z">
              <w:del w:id="745" w:author="AutoBVT" w:date="2018-12-03T09:34:00Z">
                <w:r w:rsidR="00F30979" w:rsidRPr="005A17A7" w:rsidDel="00A36C92">
                  <w:rPr>
                    <w:rFonts w:ascii="Times New Roman" w:hAnsi="Times New Roman"/>
                    <w:sz w:val="26"/>
                    <w:szCs w:val="26"/>
                    <w:lang w:val="vi-VN"/>
                    <w:rPrChange w:id="746" w:author="Hoài" w:date="2020-12-16T15:04:00Z">
                      <w:rPr>
                        <w:rFonts w:ascii="Times New Roman" w:hAnsi="Times New Roman"/>
                        <w:color w:val="FF0000"/>
                        <w:sz w:val="26"/>
                        <w:szCs w:val="26"/>
                      </w:rPr>
                    </w:rPrChange>
                  </w:rPr>
                  <w:delText>0000961</w:delText>
                </w:r>
              </w:del>
            </w:ins>
          </w:p>
        </w:tc>
        <w:tc>
          <w:tcPr>
            <w:tcW w:w="1427" w:type="dxa"/>
            <w:shd w:val="clear" w:color="auto" w:fill="auto"/>
            <w:vAlign w:val="center"/>
            <w:tcPrChange w:id="747" w:author="AutoBVT" w:date="2018-12-03T09:34:00Z">
              <w:tcPr>
                <w:tcW w:w="1440" w:type="dxa"/>
                <w:gridSpan w:val="2"/>
                <w:shd w:val="clear" w:color="auto" w:fill="auto"/>
                <w:vAlign w:val="center"/>
              </w:tcPr>
            </w:tcPrChange>
          </w:tcPr>
          <w:p w:rsidR="00F30979" w:rsidRPr="005A17A7" w:rsidDel="00A36C92" w:rsidRDefault="00FE3D0A" w:rsidP="00F30979">
            <w:pPr>
              <w:spacing w:after="0" w:line="312" w:lineRule="auto"/>
              <w:jc w:val="center"/>
              <w:rPr>
                <w:ins w:id="748" w:author="Dam Kim Son" w:date="2018-07-11T08:34:00Z"/>
                <w:del w:id="749" w:author="AutoBVT" w:date="2018-12-03T09:34:00Z"/>
                <w:rFonts w:ascii="Times New Roman" w:hAnsi="Times New Roman"/>
                <w:sz w:val="26"/>
                <w:szCs w:val="26"/>
                <w:lang w:val="vi-VN"/>
                <w:rPrChange w:id="750" w:author="Hoài" w:date="2020-12-16T15:04:00Z">
                  <w:rPr>
                    <w:ins w:id="751" w:author="Dam Kim Son" w:date="2018-07-11T08:34:00Z"/>
                    <w:del w:id="752" w:author="AutoBVT" w:date="2018-12-03T09:34:00Z"/>
                    <w:rFonts w:ascii="Times New Roman" w:hAnsi="Times New Roman"/>
                    <w:color w:val="FF0000"/>
                    <w:sz w:val="26"/>
                    <w:szCs w:val="26"/>
                  </w:rPr>
                </w:rPrChange>
              </w:rPr>
            </w:pPr>
            <w:ins w:id="753" w:author="Huệ Minh Phạm" w:date="2018-10-11T17:08:00Z">
              <w:del w:id="754" w:author="AutoBVT" w:date="2018-12-03T09:34:00Z">
                <w:r w:rsidRPr="005A17A7" w:rsidDel="00A36C92">
                  <w:rPr>
                    <w:rFonts w:ascii="Times New Roman" w:hAnsi="Times New Roman"/>
                    <w:sz w:val="26"/>
                    <w:szCs w:val="26"/>
                    <w:lang w:val="vi-VN"/>
                    <w:rPrChange w:id="755" w:author="Hoài" w:date="2020-12-16T15:04:00Z">
                      <w:rPr>
                        <w:rFonts w:ascii="Times New Roman" w:hAnsi="Times New Roman"/>
                        <w:color w:val="000000"/>
                        <w:sz w:val="26"/>
                        <w:szCs w:val="26"/>
                      </w:rPr>
                    </w:rPrChange>
                  </w:rPr>
                  <w:delText>31/7</w:delText>
                </w:r>
              </w:del>
            </w:ins>
            <w:ins w:id="756" w:author="Huệ Minh Phạm" w:date="2018-10-16T15:10:00Z">
              <w:del w:id="757" w:author="AutoBVT" w:date="2018-12-03T09:34:00Z">
                <w:r w:rsidR="00576C99" w:rsidRPr="005A17A7" w:rsidDel="00A36C92">
                  <w:rPr>
                    <w:rFonts w:ascii="Times New Roman" w:hAnsi="Times New Roman"/>
                    <w:sz w:val="26"/>
                    <w:szCs w:val="26"/>
                    <w:lang w:val="vi-VN"/>
                    <w:rPrChange w:id="758" w:author="Hoài" w:date="2020-12-16T15:04:00Z">
                      <w:rPr>
                        <w:rFonts w:ascii="Times New Roman" w:hAnsi="Times New Roman"/>
                        <w:color w:val="000000"/>
                        <w:sz w:val="26"/>
                        <w:szCs w:val="26"/>
                      </w:rPr>
                    </w:rPrChange>
                  </w:rPr>
                  <w:delText>18/09</w:delText>
                </w:r>
              </w:del>
            </w:ins>
            <w:ins w:id="759" w:author="Huệ Minh Phạm" w:date="2018-10-11T17:08:00Z">
              <w:del w:id="760" w:author="AutoBVT" w:date="2018-12-03T09:34:00Z">
                <w:r w:rsidRPr="005A17A7" w:rsidDel="00A36C92">
                  <w:rPr>
                    <w:rFonts w:ascii="Times New Roman" w:hAnsi="Times New Roman"/>
                    <w:sz w:val="26"/>
                    <w:szCs w:val="26"/>
                    <w:lang w:val="vi-VN"/>
                    <w:rPrChange w:id="761" w:author="Hoài" w:date="2020-12-16T15:04:00Z">
                      <w:rPr>
                        <w:rFonts w:ascii="Times New Roman" w:hAnsi="Times New Roman"/>
                        <w:color w:val="000000"/>
                        <w:sz w:val="26"/>
                        <w:szCs w:val="26"/>
                      </w:rPr>
                    </w:rPrChange>
                  </w:rPr>
                  <w:delText>/2018</w:delText>
                </w:r>
              </w:del>
            </w:ins>
            <w:ins w:id="762" w:author="AutoBVT" w:date="2018-12-01T16:05:00Z">
              <w:del w:id="763" w:author="AutoBVT" w:date="2018-12-03T09:34:00Z">
                <w:r w:rsidR="00060B00" w:rsidRPr="005A17A7" w:rsidDel="00A36C92">
                  <w:rPr>
                    <w:rFonts w:ascii="Times New Roman" w:hAnsi="Times New Roman"/>
                    <w:sz w:val="26"/>
                    <w:szCs w:val="26"/>
                    <w:lang w:val="vi-VN"/>
                    <w:rPrChange w:id="764" w:author="Hoài" w:date="2020-12-16T15:04:00Z">
                      <w:rPr>
                        <w:rFonts w:ascii="Times New Roman" w:hAnsi="Times New Roman"/>
                        <w:color w:val="000000"/>
                        <w:sz w:val="26"/>
                        <w:szCs w:val="26"/>
                      </w:rPr>
                    </w:rPrChange>
                  </w:rPr>
                  <w:delText>11/10/2018</w:delText>
                </w:r>
              </w:del>
            </w:ins>
            <w:ins w:id="765" w:author="Huệ Minh Phạm" w:date="2018-09-17T09:43:00Z">
              <w:del w:id="766" w:author="AutoBVT" w:date="2018-12-03T09:34:00Z">
                <w:r w:rsidR="00F30979" w:rsidRPr="005A17A7" w:rsidDel="00A36C92">
                  <w:rPr>
                    <w:rFonts w:ascii="Times New Roman" w:hAnsi="Times New Roman"/>
                    <w:sz w:val="26"/>
                    <w:szCs w:val="26"/>
                    <w:lang w:val="vi-VN"/>
                    <w:rPrChange w:id="767" w:author="Hoài" w:date="2020-12-16T15:04:00Z">
                      <w:rPr>
                        <w:sz w:val="26"/>
                        <w:szCs w:val="26"/>
                      </w:rPr>
                    </w:rPrChange>
                  </w:rPr>
                  <w:delText>15/8</w:delText>
                </w:r>
              </w:del>
            </w:ins>
            <w:ins w:id="768" w:author="Huệ Minh Phạm" w:date="2018-10-08T15:09:00Z">
              <w:del w:id="769" w:author="AutoBVT" w:date="2018-12-03T09:34:00Z">
                <w:r w:rsidR="007B64EE" w:rsidRPr="005A17A7" w:rsidDel="00A36C92">
                  <w:rPr>
                    <w:rFonts w:ascii="Times New Roman" w:hAnsi="Times New Roman"/>
                    <w:sz w:val="26"/>
                    <w:szCs w:val="26"/>
                    <w:lang w:val="vi-VN"/>
                    <w:rPrChange w:id="770" w:author="Hoài" w:date="2020-12-16T15:04:00Z">
                      <w:rPr>
                        <w:rFonts w:ascii="Times New Roman" w:hAnsi="Times New Roman"/>
                        <w:color w:val="000000"/>
                        <w:sz w:val="26"/>
                        <w:szCs w:val="26"/>
                      </w:rPr>
                    </w:rPrChange>
                  </w:rPr>
                  <w:delText>07/09</w:delText>
                </w:r>
              </w:del>
            </w:ins>
            <w:ins w:id="771" w:author="Huệ Minh Phạm" w:date="2018-09-17T09:43:00Z">
              <w:del w:id="772" w:author="AutoBVT" w:date="2018-12-03T09:34:00Z">
                <w:r w:rsidR="00F30979" w:rsidRPr="005A17A7" w:rsidDel="00A36C92">
                  <w:rPr>
                    <w:rFonts w:ascii="Times New Roman" w:hAnsi="Times New Roman"/>
                    <w:sz w:val="26"/>
                    <w:szCs w:val="26"/>
                    <w:lang w:val="vi-VN"/>
                    <w:rPrChange w:id="773" w:author="Hoài" w:date="2020-12-16T15:04:00Z">
                      <w:rPr>
                        <w:sz w:val="26"/>
                        <w:szCs w:val="26"/>
                      </w:rPr>
                    </w:rPrChange>
                  </w:rPr>
                  <w:delText>/2018</w:delText>
                </w:r>
              </w:del>
            </w:ins>
            <w:ins w:id="774" w:author="Huệ Minh Phạm" w:date="2018-08-13T17:33:00Z">
              <w:del w:id="775" w:author="AutoBVT" w:date="2018-12-03T09:34:00Z">
                <w:r w:rsidR="00F30979" w:rsidRPr="005A17A7" w:rsidDel="00A36C92">
                  <w:rPr>
                    <w:rFonts w:ascii="Times New Roman" w:hAnsi="Times New Roman"/>
                    <w:sz w:val="26"/>
                    <w:szCs w:val="26"/>
                    <w:lang w:val="vi-VN"/>
                    <w:rPrChange w:id="776" w:author="Hoài" w:date="2020-12-16T15:04:00Z">
                      <w:rPr>
                        <w:sz w:val="26"/>
                        <w:szCs w:val="26"/>
                      </w:rPr>
                    </w:rPrChange>
                  </w:rPr>
                  <w:delText>3/8/2018</w:delText>
                </w:r>
              </w:del>
            </w:ins>
            <w:ins w:id="777" w:author="Huệ Minh Phạm" w:date="2018-08-13T11:26:00Z">
              <w:del w:id="778" w:author="AutoBVT" w:date="2018-12-03T09:34:00Z">
                <w:r w:rsidR="00F30979" w:rsidRPr="005A17A7" w:rsidDel="00A36C92">
                  <w:rPr>
                    <w:rFonts w:ascii="Times New Roman" w:hAnsi="Times New Roman"/>
                    <w:sz w:val="26"/>
                    <w:szCs w:val="26"/>
                    <w:lang w:val="vi-VN"/>
                    <w:rPrChange w:id="779" w:author="Hoài" w:date="2020-12-16T15:04:00Z">
                      <w:rPr>
                        <w:sz w:val="26"/>
                        <w:szCs w:val="26"/>
                      </w:rPr>
                    </w:rPrChange>
                  </w:rPr>
                  <w:delText>6/8/2018</w:delText>
                </w:r>
              </w:del>
            </w:ins>
            <w:ins w:id="780" w:author="Huệ Minh Phạm" w:date="2018-07-26T09:07:00Z">
              <w:del w:id="781" w:author="AutoBVT" w:date="2018-12-03T09:34:00Z">
                <w:r w:rsidR="00F30979" w:rsidRPr="005A17A7" w:rsidDel="00A36C92">
                  <w:rPr>
                    <w:rFonts w:ascii="Times New Roman" w:hAnsi="Times New Roman"/>
                    <w:sz w:val="26"/>
                    <w:szCs w:val="26"/>
                    <w:lang w:val="vi-VN"/>
                    <w:rPrChange w:id="782" w:author="Hoài" w:date="2020-12-16T15:04:00Z">
                      <w:rPr>
                        <w:rFonts w:ascii="Times New Roman" w:hAnsi="Times New Roman"/>
                        <w:b/>
                        <w:color w:val="FF0000"/>
                        <w:sz w:val="26"/>
                        <w:szCs w:val="26"/>
                      </w:rPr>
                    </w:rPrChange>
                  </w:rPr>
                  <w:delText>24/7</w:delText>
                </w:r>
              </w:del>
            </w:ins>
            <w:ins w:id="783" w:author="Huệ Minh Phạm" w:date="2018-08-07T11:00:00Z">
              <w:del w:id="784" w:author="AutoBVT" w:date="2018-12-03T09:34:00Z">
                <w:r w:rsidR="00F30979" w:rsidRPr="005A17A7" w:rsidDel="00A36C92">
                  <w:rPr>
                    <w:rFonts w:ascii="Times New Roman" w:hAnsi="Times New Roman"/>
                    <w:sz w:val="26"/>
                    <w:szCs w:val="26"/>
                    <w:lang w:val="vi-VN"/>
                    <w:rPrChange w:id="785" w:author="Hoài" w:date="2020-12-16T15:04:00Z">
                      <w:rPr>
                        <w:rFonts w:ascii="Times New Roman" w:hAnsi="Times New Roman"/>
                        <w:color w:val="FF0000"/>
                        <w:sz w:val="26"/>
                        <w:szCs w:val="26"/>
                      </w:rPr>
                    </w:rPrChange>
                  </w:rPr>
                  <w:delText>06/08</w:delText>
                </w:r>
              </w:del>
            </w:ins>
            <w:ins w:id="786" w:author="Huệ Minh Phạm" w:date="2018-07-26T09:07:00Z">
              <w:del w:id="787" w:author="AutoBVT" w:date="2018-12-03T09:34:00Z">
                <w:r w:rsidR="00F30979" w:rsidRPr="005A17A7" w:rsidDel="00A36C92">
                  <w:rPr>
                    <w:rFonts w:ascii="Times New Roman" w:hAnsi="Times New Roman"/>
                    <w:sz w:val="26"/>
                    <w:szCs w:val="26"/>
                    <w:lang w:val="vi-VN"/>
                    <w:rPrChange w:id="788" w:author="Hoài" w:date="2020-12-16T15:04:00Z">
                      <w:rPr>
                        <w:rFonts w:ascii="Times New Roman" w:hAnsi="Times New Roman"/>
                        <w:b/>
                        <w:color w:val="FF0000"/>
                        <w:sz w:val="26"/>
                        <w:szCs w:val="26"/>
                      </w:rPr>
                    </w:rPrChange>
                  </w:rPr>
                  <w:delText>/2018</w:delText>
                </w:r>
              </w:del>
            </w:ins>
            <w:ins w:id="789" w:author="Huệ Minh Phạm" w:date="2018-07-12T17:22:00Z">
              <w:del w:id="790" w:author="AutoBVT" w:date="2018-12-03T09:34:00Z">
                <w:r w:rsidR="00F30979" w:rsidRPr="005A17A7" w:rsidDel="00A36C92">
                  <w:rPr>
                    <w:rFonts w:ascii="Times New Roman" w:hAnsi="Times New Roman"/>
                    <w:sz w:val="26"/>
                    <w:szCs w:val="26"/>
                    <w:lang w:val="vi-VN"/>
                    <w:rPrChange w:id="791" w:author="Hoài" w:date="2020-12-16T15:04:00Z">
                      <w:rPr>
                        <w:rFonts w:ascii="Times New Roman" w:hAnsi="Times New Roman"/>
                        <w:color w:val="FF0000"/>
                        <w:sz w:val="26"/>
                        <w:szCs w:val="26"/>
                      </w:rPr>
                    </w:rPrChange>
                  </w:rPr>
                  <w:delText>6/7/2018</w:delText>
                </w:r>
              </w:del>
            </w:ins>
            <w:ins w:id="792" w:author="Dam Kim Son" w:date="2018-07-11T08:34:00Z">
              <w:del w:id="793" w:author="AutoBVT" w:date="2018-12-03T09:34:00Z">
                <w:r w:rsidR="00F30979" w:rsidRPr="005A17A7" w:rsidDel="00A36C92">
                  <w:rPr>
                    <w:rFonts w:ascii="Times New Roman" w:hAnsi="Times New Roman"/>
                    <w:sz w:val="26"/>
                    <w:szCs w:val="26"/>
                    <w:lang w:val="vi-VN"/>
                    <w:rPrChange w:id="794" w:author="Hoài" w:date="2020-12-16T15:04:00Z">
                      <w:rPr>
                        <w:rFonts w:ascii="Times New Roman" w:hAnsi="Times New Roman"/>
                        <w:color w:val="FF0000"/>
                        <w:sz w:val="26"/>
                        <w:szCs w:val="26"/>
                      </w:rPr>
                    </w:rPrChange>
                  </w:rPr>
                  <w:delText>07/06/2018</w:delText>
                </w:r>
              </w:del>
            </w:ins>
          </w:p>
        </w:tc>
        <w:tc>
          <w:tcPr>
            <w:tcW w:w="3793" w:type="dxa"/>
            <w:shd w:val="clear" w:color="auto" w:fill="auto"/>
            <w:vAlign w:val="center"/>
            <w:tcPrChange w:id="795" w:author="AutoBVT" w:date="2018-12-03T09:34:00Z">
              <w:tcPr>
                <w:tcW w:w="4590" w:type="dxa"/>
                <w:shd w:val="clear" w:color="auto" w:fill="auto"/>
                <w:vAlign w:val="center"/>
              </w:tcPr>
            </w:tcPrChange>
          </w:tcPr>
          <w:p w:rsidR="00F30979" w:rsidRPr="005A17A7" w:rsidDel="00A36C92" w:rsidRDefault="00F30979" w:rsidP="00576C99">
            <w:pPr>
              <w:spacing w:after="0" w:line="312" w:lineRule="auto"/>
              <w:jc w:val="center"/>
              <w:rPr>
                <w:ins w:id="796" w:author="Dam Kim Son" w:date="2018-07-11T08:34:00Z"/>
                <w:del w:id="797" w:author="AutoBVT" w:date="2018-12-03T09:34:00Z"/>
                <w:rFonts w:ascii="Times New Roman" w:hAnsi="Times New Roman"/>
                <w:sz w:val="26"/>
                <w:szCs w:val="26"/>
                <w:lang w:val="vi-VN"/>
                <w:rPrChange w:id="798" w:author="Hoài" w:date="2020-12-16T15:04:00Z">
                  <w:rPr>
                    <w:ins w:id="799" w:author="Dam Kim Son" w:date="2018-07-11T08:34:00Z"/>
                    <w:del w:id="800" w:author="AutoBVT" w:date="2018-12-03T09:34:00Z"/>
                    <w:rFonts w:ascii="Times New Roman" w:hAnsi="Times New Roman"/>
                    <w:color w:val="FF0000"/>
                    <w:sz w:val="26"/>
                    <w:szCs w:val="26"/>
                  </w:rPr>
                </w:rPrChange>
              </w:rPr>
            </w:pPr>
            <w:ins w:id="801" w:author="Huệ Minh Phạm" w:date="2018-07-26T09:08:00Z">
              <w:del w:id="802" w:author="AutoBVT" w:date="2018-12-03T09:34:00Z">
                <w:r w:rsidRPr="005A17A7" w:rsidDel="00A36C92">
                  <w:rPr>
                    <w:rFonts w:ascii="Times New Roman" w:hAnsi="Times New Roman"/>
                    <w:sz w:val="26"/>
                    <w:szCs w:val="26"/>
                    <w:lang w:val="vi-VN"/>
                    <w:rPrChange w:id="803" w:author="Hoài" w:date="2020-12-16T15:04:00Z">
                      <w:rPr>
                        <w:rFonts w:ascii="Times New Roman" w:hAnsi="Times New Roman"/>
                        <w:color w:val="FF0000"/>
                        <w:sz w:val="26"/>
                        <w:szCs w:val="26"/>
                      </w:rPr>
                    </w:rPrChange>
                  </w:rPr>
                  <w:delText xml:space="preserve">Công ty </w:delText>
                </w:r>
              </w:del>
            </w:ins>
            <w:ins w:id="804" w:author="Huệ Minh Phạm" w:date="2018-10-16T15:10:00Z">
              <w:del w:id="805" w:author="AutoBVT" w:date="2018-12-03T09:34:00Z">
                <w:r w:rsidR="00576C99" w:rsidRPr="005A17A7" w:rsidDel="00A36C92">
                  <w:rPr>
                    <w:rFonts w:ascii="Times New Roman" w:hAnsi="Times New Roman"/>
                    <w:sz w:val="26"/>
                    <w:szCs w:val="26"/>
                    <w:lang w:val="vi-VN"/>
                    <w:rPrChange w:id="806" w:author="Hoài" w:date="2020-12-16T15:04:00Z">
                      <w:rPr>
                        <w:sz w:val="24"/>
                        <w:szCs w:val="24"/>
                      </w:rPr>
                    </w:rPrChange>
                  </w:rPr>
                  <w:delText>CP Thép và Cơ Khí Vật Liệu Xây Dựng Hải Phòng</w:delText>
                </w:r>
                <w:r w:rsidR="00576C99" w:rsidRPr="005A17A7" w:rsidDel="00A36C92">
                  <w:rPr>
                    <w:sz w:val="24"/>
                    <w:szCs w:val="24"/>
                    <w:lang w:val="vi-VN"/>
                    <w:rPrChange w:id="807" w:author="Hoài" w:date="2020-12-16T15:04:00Z">
                      <w:rPr>
                        <w:sz w:val="24"/>
                        <w:szCs w:val="24"/>
                      </w:rPr>
                    </w:rPrChange>
                  </w:rPr>
                  <w:delText xml:space="preserve"> </w:delText>
                </w:r>
              </w:del>
            </w:ins>
            <w:ins w:id="808" w:author="Huệ Minh Phạm" w:date="2018-07-26T09:08:00Z">
              <w:del w:id="809" w:author="AutoBVT" w:date="2018-12-03T09:34:00Z">
                <w:r w:rsidRPr="005A17A7" w:rsidDel="00A36C92">
                  <w:rPr>
                    <w:rFonts w:ascii="Times New Roman" w:hAnsi="Times New Roman"/>
                    <w:sz w:val="26"/>
                    <w:szCs w:val="26"/>
                    <w:lang w:val="vi-VN"/>
                    <w:rPrChange w:id="810" w:author="Hoài" w:date="2020-12-16T15:04:00Z">
                      <w:rPr>
                        <w:rFonts w:ascii="Times New Roman" w:hAnsi="Times New Roman"/>
                        <w:color w:val="FF0000"/>
                        <w:sz w:val="26"/>
                        <w:szCs w:val="26"/>
                      </w:rPr>
                    </w:rPrChange>
                  </w:rPr>
                  <w:delText>CP Thép và Cơ Khí Vật Liệu Xây Dựng Hải Phòng</w:delText>
                </w:r>
              </w:del>
            </w:ins>
            <w:ins w:id="811" w:author="Huệ Minh Phạm" w:date="2018-10-11T17:08:00Z">
              <w:del w:id="812" w:author="AutoBVT" w:date="2018-12-03T09:34:00Z">
                <w:r w:rsidR="00FE3D0A" w:rsidRPr="005A17A7" w:rsidDel="00A36C92">
                  <w:rPr>
                    <w:rFonts w:ascii="Times New Roman" w:hAnsi="Times New Roman"/>
                    <w:sz w:val="26"/>
                    <w:szCs w:val="26"/>
                    <w:lang w:val="vi-VN"/>
                    <w:rPrChange w:id="813" w:author="Hoài" w:date="2020-12-16T15:04:00Z">
                      <w:rPr>
                        <w:rFonts w:ascii="Times New Roman" w:hAnsi="Times New Roman"/>
                        <w:color w:val="FF0000"/>
                        <w:sz w:val="26"/>
                        <w:szCs w:val="26"/>
                      </w:rPr>
                    </w:rPrChange>
                  </w:rPr>
                  <w:delText>Việt Nhật</w:delText>
                </w:r>
              </w:del>
            </w:ins>
            <w:ins w:id="814" w:author="Huệ Minh Phạm" w:date="2018-07-26T09:08:00Z">
              <w:del w:id="815" w:author="AutoBVT" w:date="2018-12-03T09:34:00Z">
                <w:r w:rsidRPr="005A17A7" w:rsidDel="00A36C92">
                  <w:rPr>
                    <w:rFonts w:ascii="Times New Roman" w:hAnsi="Times New Roman"/>
                    <w:sz w:val="26"/>
                    <w:szCs w:val="26"/>
                    <w:lang w:val="vi-VN"/>
                    <w:rPrChange w:id="816" w:author="Hoài" w:date="2020-12-16T15:04:00Z">
                      <w:rPr>
                        <w:rFonts w:ascii="Times New Roman" w:hAnsi="Times New Roman"/>
                        <w:color w:val="FF0000"/>
                        <w:sz w:val="26"/>
                        <w:szCs w:val="26"/>
                      </w:rPr>
                    </w:rPrChange>
                  </w:rPr>
                  <w:delText xml:space="preserve"> </w:delText>
                </w:r>
              </w:del>
            </w:ins>
            <w:ins w:id="817" w:author="Huệ Minh Phạm" w:date="2018-07-12T17:22:00Z">
              <w:del w:id="818" w:author="AutoBVT" w:date="2018-12-03T09:34:00Z">
                <w:r w:rsidRPr="005A17A7" w:rsidDel="00A36C92">
                  <w:rPr>
                    <w:rFonts w:ascii="Times New Roman" w:hAnsi="Times New Roman"/>
                    <w:sz w:val="26"/>
                    <w:szCs w:val="26"/>
                    <w:lang w:val="vi-VN"/>
                    <w:rPrChange w:id="819" w:author="Hoài" w:date="2020-12-16T15:04:00Z">
                      <w:rPr>
                        <w:rFonts w:ascii="Times New Roman" w:hAnsi="Times New Roman"/>
                        <w:color w:val="FF0000"/>
                        <w:sz w:val="26"/>
                        <w:szCs w:val="26"/>
                      </w:rPr>
                    </w:rPrChange>
                  </w:rPr>
                  <w:delText>Công ty CP Thương Mại Hiệp Hương</w:delText>
                </w:r>
              </w:del>
            </w:ins>
            <w:ins w:id="820" w:author="Dam Kim Son" w:date="2018-07-11T08:35:00Z">
              <w:del w:id="821" w:author="AutoBVT" w:date="2018-12-03T09:34:00Z">
                <w:r w:rsidRPr="005A17A7" w:rsidDel="00A36C92">
                  <w:rPr>
                    <w:rFonts w:ascii="Times New Roman" w:hAnsi="Times New Roman"/>
                    <w:sz w:val="26"/>
                    <w:szCs w:val="26"/>
                    <w:lang w:val="vi-VN"/>
                    <w:rPrChange w:id="822" w:author="Hoài" w:date="2020-12-16T15:04:00Z">
                      <w:rPr>
                        <w:rFonts w:ascii="Times New Roman" w:hAnsi="Times New Roman"/>
                        <w:color w:val="FF0000"/>
                        <w:sz w:val="26"/>
                        <w:szCs w:val="26"/>
                      </w:rPr>
                    </w:rPrChange>
                  </w:rPr>
                  <w:delText>Công ty TNHH Gang Thép Tuyên Quang</w:delText>
                </w:r>
              </w:del>
            </w:ins>
          </w:p>
        </w:tc>
      </w:tr>
      <w:tr w:rsidR="00060B00" w:rsidRPr="005A17A7" w:rsidDel="00A36C92" w:rsidTr="00A36C92">
        <w:tblPrEx>
          <w:tblPrExChange w:id="823" w:author="AutoBVT" w:date="2018-12-03T09:34:00Z">
            <w:tblPrEx>
              <w:tblLayout w:type="fixed"/>
            </w:tblPrEx>
          </w:tblPrExChange>
        </w:tblPrEx>
        <w:trPr>
          <w:ins w:id="824" w:author="AutoBVT" w:date="2018-12-01T16:03:00Z"/>
          <w:del w:id="825" w:author="AutoBVT" w:date="2018-12-03T09:34:00Z"/>
        </w:trPr>
        <w:tc>
          <w:tcPr>
            <w:tcW w:w="717" w:type="dxa"/>
            <w:shd w:val="clear" w:color="auto" w:fill="auto"/>
            <w:vAlign w:val="center"/>
            <w:tcPrChange w:id="826" w:author="AutoBVT" w:date="2018-12-03T09:34:00Z">
              <w:tcPr>
                <w:tcW w:w="717" w:type="dxa"/>
                <w:shd w:val="clear" w:color="auto" w:fill="auto"/>
                <w:vAlign w:val="center"/>
              </w:tcPr>
            </w:tcPrChange>
          </w:tcPr>
          <w:p w:rsidR="00060B00" w:rsidRPr="005A17A7" w:rsidDel="00A36C92" w:rsidRDefault="00060B00" w:rsidP="00F30979">
            <w:pPr>
              <w:spacing w:after="0" w:line="312" w:lineRule="auto"/>
              <w:jc w:val="center"/>
              <w:rPr>
                <w:ins w:id="827" w:author="AutoBVT" w:date="2018-12-01T16:03:00Z"/>
                <w:del w:id="828" w:author="AutoBVT" w:date="2018-12-03T09:34:00Z"/>
                <w:rFonts w:ascii="Times New Roman" w:hAnsi="Times New Roman"/>
                <w:sz w:val="26"/>
                <w:szCs w:val="26"/>
                <w:lang w:val="vi-VN"/>
                <w:rPrChange w:id="829" w:author="Hoài" w:date="2020-12-16T15:04:00Z">
                  <w:rPr>
                    <w:ins w:id="830" w:author="AutoBVT" w:date="2018-12-01T16:03:00Z"/>
                    <w:del w:id="831" w:author="AutoBVT" w:date="2018-12-03T09:34:00Z"/>
                    <w:rFonts w:ascii="Times New Roman" w:hAnsi="Times New Roman"/>
                    <w:color w:val="000000"/>
                    <w:sz w:val="26"/>
                    <w:szCs w:val="26"/>
                  </w:rPr>
                </w:rPrChange>
              </w:rPr>
            </w:pPr>
            <w:ins w:id="832" w:author="AutoBVT" w:date="2018-12-01T16:06:00Z">
              <w:del w:id="833" w:author="AutoBVT" w:date="2018-12-03T09:34:00Z">
                <w:r w:rsidRPr="005A17A7" w:rsidDel="00A36C92">
                  <w:rPr>
                    <w:rFonts w:ascii="Times New Roman" w:hAnsi="Times New Roman"/>
                    <w:sz w:val="26"/>
                    <w:szCs w:val="26"/>
                    <w:lang w:val="vi-VN"/>
                    <w:rPrChange w:id="834" w:author="Hoài" w:date="2020-12-16T15:04:00Z">
                      <w:rPr>
                        <w:rFonts w:ascii="Times New Roman" w:hAnsi="Times New Roman"/>
                        <w:color w:val="000000"/>
                        <w:sz w:val="26"/>
                        <w:szCs w:val="26"/>
                      </w:rPr>
                    </w:rPrChange>
                  </w:rPr>
                  <w:delText>2</w:delText>
                </w:r>
              </w:del>
            </w:ins>
          </w:p>
        </w:tc>
        <w:tc>
          <w:tcPr>
            <w:tcW w:w="3351" w:type="dxa"/>
            <w:shd w:val="clear" w:color="auto" w:fill="auto"/>
            <w:vAlign w:val="center"/>
            <w:tcPrChange w:id="835" w:author="AutoBVT" w:date="2018-12-03T09:34:00Z">
              <w:tcPr>
                <w:tcW w:w="2179" w:type="dxa"/>
                <w:gridSpan w:val="2"/>
                <w:shd w:val="clear" w:color="auto" w:fill="auto"/>
                <w:vAlign w:val="center"/>
              </w:tcPr>
            </w:tcPrChange>
          </w:tcPr>
          <w:p w:rsidR="00060B00" w:rsidRPr="005A17A7" w:rsidDel="00A36C92" w:rsidRDefault="00060B00" w:rsidP="00B97B7D">
            <w:pPr>
              <w:spacing w:after="0" w:line="312" w:lineRule="auto"/>
              <w:jc w:val="center"/>
              <w:rPr>
                <w:ins w:id="836" w:author="AutoBVT" w:date="2018-12-01T16:03:00Z"/>
                <w:del w:id="837" w:author="AutoBVT" w:date="2018-12-03T09:34:00Z"/>
                <w:rFonts w:ascii="Times New Roman" w:hAnsi="Times New Roman"/>
                <w:sz w:val="26"/>
                <w:szCs w:val="26"/>
                <w:lang w:val="vi-VN"/>
                <w:rPrChange w:id="838" w:author="Hoài" w:date="2020-12-16T15:04:00Z">
                  <w:rPr>
                    <w:ins w:id="839" w:author="AutoBVT" w:date="2018-12-01T16:03:00Z"/>
                    <w:del w:id="840" w:author="AutoBVT" w:date="2018-12-03T09:34:00Z"/>
                    <w:rFonts w:ascii="Times New Roman" w:hAnsi="Times New Roman"/>
                    <w:color w:val="000000"/>
                    <w:sz w:val="26"/>
                    <w:szCs w:val="26"/>
                  </w:rPr>
                </w:rPrChange>
              </w:rPr>
            </w:pPr>
            <w:ins w:id="841" w:author="AutoBVT" w:date="2018-12-01T16:05:00Z">
              <w:del w:id="842" w:author="AutoBVT" w:date="2018-12-03T09:34:00Z">
                <w:r w:rsidRPr="005A17A7" w:rsidDel="00A36C92">
                  <w:rPr>
                    <w:rFonts w:ascii="Times New Roman" w:hAnsi="Times New Roman"/>
                    <w:sz w:val="26"/>
                    <w:szCs w:val="26"/>
                    <w:lang w:val="vi-VN"/>
                    <w:rPrChange w:id="843" w:author="Hoài" w:date="2020-12-16T15:04:00Z">
                      <w:rPr>
                        <w:rFonts w:ascii="Times New Roman" w:hAnsi="Times New Roman"/>
                        <w:color w:val="000000"/>
                        <w:sz w:val="26"/>
                        <w:szCs w:val="26"/>
                      </w:rPr>
                    </w:rPrChange>
                  </w:rPr>
                  <w:delText>Hóa đơn GTGT số 0000599</w:delText>
                </w:r>
              </w:del>
            </w:ins>
          </w:p>
        </w:tc>
        <w:tc>
          <w:tcPr>
            <w:tcW w:w="1427" w:type="dxa"/>
            <w:shd w:val="clear" w:color="auto" w:fill="auto"/>
            <w:vAlign w:val="center"/>
            <w:tcPrChange w:id="844" w:author="AutoBVT" w:date="2018-12-03T09:34:00Z">
              <w:tcPr>
                <w:tcW w:w="2599" w:type="dxa"/>
                <w:gridSpan w:val="2"/>
                <w:shd w:val="clear" w:color="auto" w:fill="auto"/>
                <w:vAlign w:val="center"/>
              </w:tcPr>
            </w:tcPrChange>
          </w:tcPr>
          <w:p w:rsidR="00060B00" w:rsidRPr="005A17A7" w:rsidDel="00A36C92" w:rsidRDefault="00060B00" w:rsidP="00F30979">
            <w:pPr>
              <w:spacing w:after="0" w:line="312" w:lineRule="auto"/>
              <w:jc w:val="center"/>
              <w:rPr>
                <w:ins w:id="845" w:author="AutoBVT" w:date="2018-12-01T16:03:00Z"/>
                <w:del w:id="846" w:author="AutoBVT" w:date="2018-12-03T09:34:00Z"/>
                <w:rFonts w:ascii="Times New Roman" w:hAnsi="Times New Roman"/>
                <w:sz w:val="26"/>
                <w:szCs w:val="26"/>
                <w:lang w:val="vi-VN"/>
                <w:rPrChange w:id="847" w:author="Hoài" w:date="2020-12-16T15:04:00Z">
                  <w:rPr>
                    <w:ins w:id="848" w:author="AutoBVT" w:date="2018-12-01T16:03:00Z"/>
                    <w:del w:id="849" w:author="AutoBVT" w:date="2018-12-03T09:34:00Z"/>
                    <w:rFonts w:ascii="Times New Roman" w:hAnsi="Times New Roman"/>
                    <w:color w:val="000000"/>
                    <w:sz w:val="26"/>
                    <w:szCs w:val="26"/>
                  </w:rPr>
                </w:rPrChange>
              </w:rPr>
            </w:pPr>
            <w:ins w:id="850" w:author="AutoBVT" w:date="2018-12-01T16:05:00Z">
              <w:del w:id="851" w:author="AutoBVT" w:date="2018-12-03T09:34:00Z">
                <w:r w:rsidRPr="005A17A7" w:rsidDel="00A36C92">
                  <w:rPr>
                    <w:rFonts w:ascii="Times New Roman" w:hAnsi="Times New Roman"/>
                    <w:sz w:val="26"/>
                    <w:szCs w:val="26"/>
                    <w:lang w:val="vi-VN"/>
                    <w:rPrChange w:id="852" w:author="Hoài" w:date="2020-12-16T15:04:00Z">
                      <w:rPr>
                        <w:rFonts w:ascii="Times New Roman" w:hAnsi="Times New Roman"/>
                        <w:color w:val="000000"/>
                        <w:sz w:val="26"/>
                        <w:szCs w:val="26"/>
                      </w:rPr>
                    </w:rPrChange>
                  </w:rPr>
                  <w:delText>19/10/2018</w:delText>
                </w:r>
              </w:del>
            </w:ins>
          </w:p>
        </w:tc>
        <w:tc>
          <w:tcPr>
            <w:tcW w:w="3793" w:type="dxa"/>
            <w:shd w:val="clear" w:color="auto" w:fill="auto"/>
            <w:vAlign w:val="center"/>
            <w:tcPrChange w:id="853" w:author="AutoBVT" w:date="2018-12-03T09:34:00Z">
              <w:tcPr>
                <w:tcW w:w="3793" w:type="dxa"/>
                <w:gridSpan w:val="2"/>
                <w:shd w:val="clear" w:color="auto" w:fill="auto"/>
                <w:vAlign w:val="center"/>
              </w:tcPr>
            </w:tcPrChange>
          </w:tcPr>
          <w:p w:rsidR="00060B00" w:rsidRPr="005A17A7" w:rsidDel="00A36C92" w:rsidRDefault="00060B00" w:rsidP="00576C99">
            <w:pPr>
              <w:spacing w:after="0" w:line="312" w:lineRule="auto"/>
              <w:jc w:val="center"/>
              <w:rPr>
                <w:ins w:id="854" w:author="AutoBVT" w:date="2018-12-01T16:03:00Z"/>
                <w:del w:id="855" w:author="AutoBVT" w:date="2018-12-03T09:34:00Z"/>
                <w:rFonts w:ascii="Times New Roman" w:hAnsi="Times New Roman"/>
                <w:sz w:val="26"/>
                <w:szCs w:val="26"/>
                <w:lang w:val="vi-VN"/>
                <w:rPrChange w:id="856" w:author="Hoài" w:date="2020-12-16T15:04:00Z">
                  <w:rPr>
                    <w:ins w:id="857" w:author="AutoBVT" w:date="2018-12-01T16:03:00Z"/>
                    <w:del w:id="858" w:author="AutoBVT" w:date="2018-12-03T09:34:00Z"/>
                    <w:rFonts w:ascii="Times New Roman" w:hAnsi="Times New Roman"/>
                    <w:color w:val="FF0000"/>
                    <w:sz w:val="26"/>
                    <w:szCs w:val="26"/>
                  </w:rPr>
                </w:rPrChange>
              </w:rPr>
            </w:pPr>
            <w:ins w:id="859" w:author="AutoBVT" w:date="2018-12-01T16:06:00Z">
              <w:del w:id="860" w:author="AutoBVT" w:date="2018-12-03T09:34:00Z">
                <w:r w:rsidRPr="005A17A7" w:rsidDel="00A36C92">
                  <w:rPr>
                    <w:rFonts w:ascii="Times New Roman" w:hAnsi="Times New Roman"/>
                    <w:sz w:val="26"/>
                    <w:szCs w:val="26"/>
                    <w:lang w:val="vi-VN"/>
                    <w:rPrChange w:id="861" w:author="Hoài" w:date="2020-12-16T15:04:00Z">
                      <w:rPr>
                        <w:rFonts w:ascii="Times New Roman" w:hAnsi="Times New Roman"/>
                        <w:color w:val="FF0000"/>
                        <w:sz w:val="26"/>
                        <w:szCs w:val="26"/>
                      </w:rPr>
                    </w:rPrChange>
                  </w:rPr>
                  <w:delText>Công ty CP Thép và Cơ Khí Vật Liệu Xây Dựng Hải Phòng</w:delText>
                </w:r>
              </w:del>
            </w:ins>
          </w:p>
        </w:tc>
      </w:tr>
      <w:tr w:rsidR="00F30979" w:rsidRPr="005A17A7" w:rsidDel="00A36C92" w:rsidTr="00A36C92">
        <w:tblPrEx>
          <w:tblPrExChange w:id="862" w:author="AutoBVT" w:date="2018-12-03T09:34:00Z">
            <w:tblPrEx>
              <w:tblLayout w:type="fixed"/>
            </w:tblPrEx>
          </w:tblPrExChange>
        </w:tblPrEx>
        <w:trPr>
          <w:ins w:id="863" w:author="Huệ Minh Phạm" w:date="2018-08-13T17:33:00Z"/>
          <w:del w:id="864" w:author="AutoBVT" w:date="2018-12-03T09:34:00Z"/>
        </w:trPr>
        <w:tc>
          <w:tcPr>
            <w:tcW w:w="717" w:type="dxa"/>
            <w:shd w:val="clear" w:color="auto" w:fill="auto"/>
            <w:vAlign w:val="center"/>
            <w:tcPrChange w:id="865" w:author="AutoBVT" w:date="2018-12-03T09:34:00Z">
              <w:tcPr>
                <w:tcW w:w="717" w:type="dxa"/>
                <w:shd w:val="clear" w:color="auto" w:fill="auto"/>
                <w:vAlign w:val="center"/>
              </w:tcPr>
            </w:tcPrChange>
          </w:tcPr>
          <w:p w:rsidR="00F30979" w:rsidRPr="005A17A7" w:rsidDel="00A36C92" w:rsidRDefault="00F30979" w:rsidP="00F30979">
            <w:pPr>
              <w:spacing w:after="0" w:line="312" w:lineRule="auto"/>
              <w:jc w:val="center"/>
              <w:rPr>
                <w:ins w:id="866" w:author="Huệ Minh Phạm" w:date="2018-08-13T17:33:00Z"/>
                <w:del w:id="867" w:author="AutoBVT" w:date="2018-12-03T09:34:00Z"/>
                <w:rFonts w:ascii="Times New Roman" w:hAnsi="Times New Roman"/>
                <w:sz w:val="26"/>
                <w:szCs w:val="26"/>
                <w:lang w:val="vi-VN"/>
                <w:rPrChange w:id="868" w:author="Hoài" w:date="2020-12-16T15:04:00Z">
                  <w:rPr>
                    <w:ins w:id="869" w:author="Huệ Minh Phạm" w:date="2018-08-13T17:33:00Z"/>
                    <w:del w:id="870" w:author="AutoBVT" w:date="2018-12-03T09:34:00Z"/>
                    <w:rFonts w:ascii="Times New Roman" w:hAnsi="Times New Roman"/>
                    <w:color w:val="000000"/>
                    <w:sz w:val="26"/>
                    <w:szCs w:val="26"/>
                  </w:rPr>
                </w:rPrChange>
              </w:rPr>
            </w:pPr>
            <w:ins w:id="871" w:author="Huệ Minh Phạm" w:date="2018-08-13T17:33:00Z">
              <w:del w:id="872" w:author="AutoBVT" w:date="2018-12-03T09:34:00Z">
                <w:r w:rsidRPr="005A17A7" w:rsidDel="00A36C92">
                  <w:rPr>
                    <w:rFonts w:ascii="Times New Roman" w:hAnsi="Times New Roman"/>
                    <w:sz w:val="26"/>
                    <w:szCs w:val="26"/>
                    <w:lang w:val="vi-VN"/>
                    <w:rPrChange w:id="873" w:author="Hoài" w:date="2020-12-16T15:04:00Z">
                      <w:rPr>
                        <w:rFonts w:ascii="Times New Roman" w:hAnsi="Times New Roman"/>
                        <w:color w:val="000000"/>
                        <w:sz w:val="26"/>
                        <w:szCs w:val="26"/>
                      </w:rPr>
                    </w:rPrChange>
                  </w:rPr>
                  <w:delText>2</w:delText>
                </w:r>
              </w:del>
            </w:ins>
          </w:p>
        </w:tc>
        <w:tc>
          <w:tcPr>
            <w:tcW w:w="3351" w:type="dxa"/>
            <w:shd w:val="clear" w:color="auto" w:fill="auto"/>
            <w:vAlign w:val="center"/>
            <w:tcPrChange w:id="874" w:author="AutoBVT" w:date="2018-12-03T09:34:00Z">
              <w:tcPr>
                <w:tcW w:w="2179" w:type="dxa"/>
                <w:gridSpan w:val="2"/>
                <w:shd w:val="clear" w:color="auto" w:fill="auto"/>
                <w:vAlign w:val="center"/>
              </w:tcPr>
            </w:tcPrChange>
          </w:tcPr>
          <w:p w:rsidR="00F30979" w:rsidRPr="005A17A7" w:rsidDel="00A36C92" w:rsidRDefault="00F30979" w:rsidP="00FE3D0A">
            <w:pPr>
              <w:spacing w:after="0" w:line="312" w:lineRule="auto"/>
              <w:jc w:val="center"/>
              <w:rPr>
                <w:ins w:id="875" w:author="Huệ Minh Phạm" w:date="2018-08-13T17:33:00Z"/>
                <w:del w:id="876" w:author="AutoBVT" w:date="2018-12-03T09:34:00Z"/>
                <w:rFonts w:ascii="Times New Roman" w:hAnsi="Times New Roman"/>
                <w:sz w:val="26"/>
                <w:szCs w:val="26"/>
                <w:lang w:val="vi-VN"/>
                <w:rPrChange w:id="877" w:author="Hoài" w:date="2020-12-16T15:04:00Z">
                  <w:rPr>
                    <w:ins w:id="878" w:author="Huệ Minh Phạm" w:date="2018-08-13T17:33:00Z"/>
                    <w:del w:id="879" w:author="AutoBVT" w:date="2018-12-03T09:34:00Z"/>
                    <w:sz w:val="28"/>
                    <w:szCs w:val="28"/>
                  </w:rPr>
                </w:rPrChange>
              </w:rPr>
            </w:pPr>
            <w:ins w:id="880" w:author="Huệ Minh Phạm" w:date="2018-09-17T09:43:00Z">
              <w:del w:id="881" w:author="AutoBVT" w:date="2018-12-03T09:34:00Z">
                <w:r w:rsidRPr="005A17A7" w:rsidDel="00A36C92">
                  <w:rPr>
                    <w:rFonts w:ascii="Times New Roman" w:hAnsi="Times New Roman"/>
                    <w:sz w:val="26"/>
                    <w:szCs w:val="26"/>
                    <w:lang w:val="vi-VN"/>
                    <w:rPrChange w:id="882" w:author="Hoài" w:date="2020-12-16T15:04:00Z">
                      <w:rPr>
                        <w:sz w:val="28"/>
                        <w:szCs w:val="28"/>
                      </w:rPr>
                    </w:rPrChange>
                  </w:rPr>
                  <w:delText>Hóa đơn GTGT số 00004</w:delText>
                </w:r>
              </w:del>
            </w:ins>
            <w:ins w:id="883" w:author="Huệ Minh Phạm" w:date="2018-10-08T15:09:00Z">
              <w:del w:id="884" w:author="AutoBVT" w:date="2018-12-03T09:34:00Z">
                <w:r w:rsidR="007B64EE" w:rsidRPr="005A17A7" w:rsidDel="00A36C92">
                  <w:rPr>
                    <w:rFonts w:ascii="Times New Roman" w:hAnsi="Times New Roman"/>
                    <w:sz w:val="26"/>
                    <w:szCs w:val="26"/>
                    <w:lang w:val="vi-VN"/>
                    <w:rPrChange w:id="885" w:author="Hoài" w:date="2020-12-16T15:04:00Z">
                      <w:rPr>
                        <w:rFonts w:ascii="Times New Roman" w:hAnsi="Times New Roman"/>
                        <w:color w:val="000000"/>
                        <w:sz w:val="26"/>
                        <w:szCs w:val="26"/>
                      </w:rPr>
                    </w:rPrChange>
                  </w:rPr>
                  <w:delText>97</w:delText>
                </w:r>
              </w:del>
            </w:ins>
            <w:ins w:id="886" w:author="Huệ Minh Phạm" w:date="2018-09-17T09:43:00Z">
              <w:del w:id="887" w:author="AutoBVT" w:date="2018-12-03T09:34:00Z">
                <w:r w:rsidRPr="005A17A7" w:rsidDel="00A36C92">
                  <w:rPr>
                    <w:rFonts w:ascii="Times New Roman" w:hAnsi="Times New Roman"/>
                    <w:sz w:val="26"/>
                    <w:szCs w:val="26"/>
                    <w:lang w:val="vi-VN"/>
                    <w:rPrChange w:id="888" w:author="Hoài" w:date="2020-12-16T15:04:00Z">
                      <w:rPr>
                        <w:sz w:val="28"/>
                        <w:szCs w:val="28"/>
                      </w:rPr>
                    </w:rPrChange>
                  </w:rPr>
                  <w:delText>73</w:delText>
                </w:r>
              </w:del>
            </w:ins>
            <w:ins w:id="889" w:author="Huệ Minh Phạm" w:date="2018-08-13T17:33:00Z">
              <w:del w:id="890" w:author="AutoBVT" w:date="2018-12-03T09:34:00Z">
                <w:r w:rsidRPr="005A17A7" w:rsidDel="00A36C92">
                  <w:rPr>
                    <w:rFonts w:ascii="Times New Roman" w:hAnsi="Times New Roman"/>
                    <w:sz w:val="26"/>
                    <w:szCs w:val="26"/>
                    <w:lang w:val="vi-VN"/>
                    <w:rPrChange w:id="891" w:author="Hoài" w:date="2020-12-16T15:04:00Z">
                      <w:rPr>
                        <w:sz w:val="28"/>
                        <w:szCs w:val="28"/>
                      </w:rPr>
                    </w:rPrChange>
                  </w:rPr>
                  <w:delText>Hóa đơn GTGT số 0000429</w:delText>
                </w:r>
              </w:del>
            </w:ins>
          </w:p>
        </w:tc>
        <w:tc>
          <w:tcPr>
            <w:tcW w:w="1427" w:type="dxa"/>
            <w:shd w:val="clear" w:color="auto" w:fill="auto"/>
            <w:vAlign w:val="center"/>
            <w:tcPrChange w:id="892" w:author="AutoBVT" w:date="2018-12-03T09:34:00Z">
              <w:tcPr>
                <w:tcW w:w="2599" w:type="dxa"/>
                <w:gridSpan w:val="2"/>
                <w:shd w:val="clear" w:color="auto" w:fill="auto"/>
                <w:vAlign w:val="center"/>
              </w:tcPr>
            </w:tcPrChange>
          </w:tcPr>
          <w:p w:rsidR="00F30979" w:rsidRPr="005A17A7" w:rsidDel="00A36C92" w:rsidRDefault="00F30979" w:rsidP="00F30979">
            <w:pPr>
              <w:spacing w:after="0" w:line="312" w:lineRule="auto"/>
              <w:jc w:val="center"/>
              <w:rPr>
                <w:ins w:id="893" w:author="Huệ Minh Phạm" w:date="2018-08-13T17:33:00Z"/>
                <w:del w:id="894" w:author="AutoBVT" w:date="2018-12-03T09:34:00Z"/>
                <w:rFonts w:ascii="Times New Roman" w:hAnsi="Times New Roman"/>
                <w:sz w:val="26"/>
                <w:szCs w:val="26"/>
                <w:lang w:val="vi-VN"/>
                <w:rPrChange w:id="895" w:author="Hoài" w:date="2020-12-16T15:04:00Z">
                  <w:rPr>
                    <w:ins w:id="896" w:author="Huệ Minh Phạm" w:date="2018-08-13T17:33:00Z"/>
                    <w:del w:id="897" w:author="AutoBVT" w:date="2018-12-03T09:34:00Z"/>
                    <w:sz w:val="26"/>
                    <w:szCs w:val="26"/>
                  </w:rPr>
                </w:rPrChange>
              </w:rPr>
            </w:pPr>
            <w:ins w:id="898" w:author="Huệ Minh Phạm" w:date="2018-09-17T09:43:00Z">
              <w:del w:id="899" w:author="AutoBVT" w:date="2018-12-03T09:34:00Z">
                <w:r w:rsidRPr="005A17A7" w:rsidDel="00A36C92">
                  <w:rPr>
                    <w:rFonts w:ascii="Times New Roman" w:hAnsi="Times New Roman"/>
                    <w:sz w:val="26"/>
                    <w:szCs w:val="26"/>
                    <w:lang w:val="vi-VN"/>
                    <w:rPrChange w:id="900" w:author="Hoài" w:date="2020-12-16T15:04:00Z">
                      <w:rPr>
                        <w:sz w:val="26"/>
                        <w:szCs w:val="26"/>
                      </w:rPr>
                    </w:rPrChange>
                  </w:rPr>
                  <w:delText>23/8</w:delText>
                </w:r>
              </w:del>
            </w:ins>
            <w:ins w:id="901" w:author="Huệ Minh Phạm" w:date="2018-10-08T15:09:00Z">
              <w:del w:id="902" w:author="AutoBVT" w:date="2018-12-03T09:34:00Z">
                <w:r w:rsidR="007B64EE" w:rsidRPr="005A17A7" w:rsidDel="00A36C92">
                  <w:rPr>
                    <w:rFonts w:ascii="Times New Roman" w:hAnsi="Times New Roman"/>
                    <w:sz w:val="26"/>
                    <w:szCs w:val="26"/>
                    <w:lang w:val="vi-VN"/>
                    <w:rPrChange w:id="903" w:author="Hoài" w:date="2020-12-16T15:04:00Z">
                      <w:rPr>
                        <w:rFonts w:ascii="Times New Roman" w:hAnsi="Times New Roman"/>
                        <w:color w:val="000000"/>
                        <w:sz w:val="26"/>
                        <w:szCs w:val="26"/>
                      </w:rPr>
                    </w:rPrChange>
                  </w:rPr>
                  <w:delText>08/09</w:delText>
                </w:r>
              </w:del>
            </w:ins>
            <w:ins w:id="904" w:author="Huệ Minh Phạm" w:date="2018-09-17T09:43:00Z">
              <w:del w:id="905" w:author="AutoBVT" w:date="2018-12-03T09:34:00Z">
                <w:r w:rsidRPr="005A17A7" w:rsidDel="00A36C92">
                  <w:rPr>
                    <w:rFonts w:ascii="Times New Roman" w:hAnsi="Times New Roman"/>
                    <w:sz w:val="26"/>
                    <w:szCs w:val="26"/>
                    <w:lang w:val="vi-VN"/>
                    <w:rPrChange w:id="906" w:author="Hoài" w:date="2020-12-16T15:04:00Z">
                      <w:rPr>
                        <w:sz w:val="26"/>
                        <w:szCs w:val="26"/>
                      </w:rPr>
                    </w:rPrChange>
                  </w:rPr>
                  <w:delText>/2018</w:delText>
                </w:r>
              </w:del>
            </w:ins>
            <w:ins w:id="907" w:author="Huệ Minh Phạm" w:date="2018-08-13T17:33:00Z">
              <w:del w:id="908" w:author="AutoBVT" w:date="2018-12-03T09:34:00Z">
                <w:r w:rsidRPr="005A17A7" w:rsidDel="00A36C92">
                  <w:rPr>
                    <w:rFonts w:ascii="Times New Roman" w:hAnsi="Times New Roman"/>
                    <w:sz w:val="26"/>
                    <w:szCs w:val="26"/>
                    <w:lang w:val="vi-VN"/>
                    <w:rPrChange w:id="909" w:author="Hoài" w:date="2020-12-16T15:04:00Z">
                      <w:rPr>
                        <w:sz w:val="26"/>
                        <w:szCs w:val="26"/>
                      </w:rPr>
                    </w:rPrChange>
                  </w:rPr>
                  <w:delText>6/8/2018</w:delText>
                </w:r>
              </w:del>
            </w:ins>
          </w:p>
        </w:tc>
        <w:tc>
          <w:tcPr>
            <w:tcW w:w="3793" w:type="dxa"/>
            <w:shd w:val="clear" w:color="auto" w:fill="auto"/>
            <w:vAlign w:val="center"/>
            <w:tcPrChange w:id="910" w:author="AutoBVT" w:date="2018-12-03T09:34:00Z">
              <w:tcPr>
                <w:tcW w:w="3793" w:type="dxa"/>
                <w:gridSpan w:val="2"/>
                <w:shd w:val="clear" w:color="auto" w:fill="auto"/>
                <w:vAlign w:val="center"/>
              </w:tcPr>
            </w:tcPrChange>
          </w:tcPr>
          <w:p w:rsidR="00F30979" w:rsidRPr="005A17A7" w:rsidDel="00A36C92" w:rsidRDefault="00F30979" w:rsidP="00F30979">
            <w:pPr>
              <w:spacing w:after="0" w:line="312" w:lineRule="auto"/>
              <w:jc w:val="center"/>
              <w:rPr>
                <w:ins w:id="911" w:author="Huệ Minh Phạm" w:date="2018-08-13T17:33:00Z"/>
                <w:del w:id="912" w:author="AutoBVT" w:date="2018-12-03T09:34:00Z"/>
                <w:rFonts w:ascii="Times New Roman" w:hAnsi="Times New Roman"/>
                <w:sz w:val="26"/>
                <w:szCs w:val="26"/>
                <w:lang w:val="vi-VN"/>
                <w:rPrChange w:id="913" w:author="Hoài" w:date="2020-12-16T15:04:00Z">
                  <w:rPr>
                    <w:ins w:id="914" w:author="Huệ Minh Phạm" w:date="2018-08-13T17:33:00Z"/>
                    <w:del w:id="915" w:author="AutoBVT" w:date="2018-12-03T09:34:00Z"/>
                    <w:rFonts w:ascii="Times New Roman" w:hAnsi="Times New Roman"/>
                    <w:color w:val="FF0000"/>
                    <w:sz w:val="26"/>
                    <w:szCs w:val="26"/>
                  </w:rPr>
                </w:rPrChange>
              </w:rPr>
            </w:pPr>
            <w:ins w:id="916" w:author="Huệ Minh Phạm" w:date="2018-08-13T17:33:00Z">
              <w:del w:id="917" w:author="AutoBVT" w:date="2018-12-03T09:34:00Z">
                <w:r w:rsidRPr="005A17A7" w:rsidDel="00A36C92">
                  <w:rPr>
                    <w:rFonts w:ascii="Times New Roman" w:hAnsi="Times New Roman"/>
                    <w:sz w:val="26"/>
                    <w:szCs w:val="26"/>
                    <w:lang w:val="vi-VN"/>
                    <w:rPrChange w:id="918" w:author="Hoài" w:date="2020-12-16T15:04:00Z">
                      <w:rPr>
                        <w:rFonts w:ascii="Times New Roman" w:hAnsi="Times New Roman"/>
                        <w:color w:val="FF0000"/>
                        <w:sz w:val="26"/>
                        <w:szCs w:val="26"/>
                      </w:rPr>
                    </w:rPrChange>
                  </w:rPr>
                  <w:delText xml:space="preserve">Công ty CP Thép và Cơ Khí Vật Liệu Xây Dựng Hải Phòng </w:delText>
                </w:r>
              </w:del>
            </w:ins>
          </w:p>
        </w:tc>
      </w:tr>
      <w:tr w:rsidR="00863138" w:rsidRPr="005A17A7" w:rsidDel="00A36C92" w:rsidTr="00A36C92">
        <w:trPr>
          <w:ins w:id="919" w:author="Dam Kim Son" w:date="2018-07-11T08:34:00Z"/>
          <w:del w:id="920" w:author="AutoBVT" w:date="2018-12-03T09:34:00Z"/>
        </w:trPr>
        <w:tc>
          <w:tcPr>
            <w:tcW w:w="717" w:type="dxa"/>
            <w:shd w:val="clear" w:color="auto" w:fill="auto"/>
            <w:vAlign w:val="center"/>
            <w:tcPrChange w:id="921" w:author="AutoBVT" w:date="2018-12-03T09:34:00Z">
              <w:tcPr>
                <w:tcW w:w="738" w:type="dxa"/>
                <w:gridSpan w:val="2"/>
                <w:shd w:val="clear" w:color="auto" w:fill="auto"/>
                <w:vAlign w:val="center"/>
              </w:tcPr>
            </w:tcPrChange>
          </w:tcPr>
          <w:p w:rsidR="00863138" w:rsidRPr="005A17A7" w:rsidDel="00A36C92" w:rsidRDefault="00863138" w:rsidP="0025261A">
            <w:pPr>
              <w:spacing w:after="0" w:line="312" w:lineRule="auto"/>
              <w:jc w:val="center"/>
              <w:rPr>
                <w:ins w:id="922" w:author="Dam Kim Son" w:date="2018-07-11T08:34:00Z"/>
                <w:del w:id="923" w:author="AutoBVT" w:date="2018-12-03T09:34:00Z"/>
                <w:rFonts w:ascii="Times New Roman" w:hAnsi="Times New Roman"/>
                <w:sz w:val="26"/>
                <w:szCs w:val="26"/>
                <w:lang w:val="vi-VN"/>
                <w:rPrChange w:id="924" w:author="Hoài" w:date="2020-12-16T15:04:00Z">
                  <w:rPr>
                    <w:ins w:id="925" w:author="Dam Kim Son" w:date="2018-07-11T08:34:00Z"/>
                    <w:del w:id="926" w:author="AutoBVT" w:date="2018-12-03T09:34:00Z"/>
                    <w:rFonts w:ascii="Times New Roman" w:hAnsi="Times New Roman"/>
                    <w:color w:val="000000"/>
                    <w:sz w:val="26"/>
                    <w:szCs w:val="26"/>
                  </w:rPr>
                </w:rPrChange>
              </w:rPr>
            </w:pPr>
            <w:ins w:id="927" w:author="Dam Kim Son" w:date="2018-07-11T08:34:00Z">
              <w:del w:id="928" w:author="AutoBVT" w:date="2018-12-03T09:34:00Z">
                <w:r w:rsidRPr="005A17A7" w:rsidDel="00A36C92">
                  <w:rPr>
                    <w:rFonts w:ascii="Times New Roman" w:hAnsi="Times New Roman"/>
                    <w:sz w:val="26"/>
                    <w:szCs w:val="26"/>
                    <w:lang w:val="vi-VN"/>
                    <w:rPrChange w:id="929" w:author="Hoài" w:date="2020-12-16T15:04:00Z">
                      <w:rPr>
                        <w:rFonts w:ascii="Times New Roman" w:hAnsi="Times New Roman"/>
                        <w:color w:val="000000"/>
                        <w:sz w:val="26"/>
                        <w:szCs w:val="26"/>
                      </w:rPr>
                    </w:rPrChange>
                  </w:rPr>
                  <w:delText>2</w:delText>
                </w:r>
              </w:del>
            </w:ins>
          </w:p>
        </w:tc>
        <w:tc>
          <w:tcPr>
            <w:tcW w:w="3351" w:type="dxa"/>
            <w:shd w:val="clear" w:color="auto" w:fill="auto"/>
            <w:vAlign w:val="center"/>
            <w:tcPrChange w:id="930" w:author="AutoBVT" w:date="2018-12-03T09:34:00Z">
              <w:tcPr>
                <w:tcW w:w="2520" w:type="dxa"/>
                <w:gridSpan w:val="2"/>
                <w:shd w:val="clear" w:color="auto" w:fill="auto"/>
                <w:vAlign w:val="center"/>
              </w:tcPr>
            </w:tcPrChange>
          </w:tcPr>
          <w:p w:rsidR="00863138" w:rsidRPr="005A17A7" w:rsidDel="00A36C92" w:rsidRDefault="00863138" w:rsidP="0025261A">
            <w:pPr>
              <w:spacing w:after="0" w:line="312" w:lineRule="auto"/>
              <w:jc w:val="center"/>
              <w:rPr>
                <w:ins w:id="931" w:author="Dam Kim Son" w:date="2018-07-11T08:34:00Z"/>
                <w:del w:id="932" w:author="AutoBVT" w:date="2018-12-03T09:34:00Z"/>
                <w:rFonts w:ascii="Times New Roman" w:hAnsi="Times New Roman"/>
                <w:sz w:val="26"/>
                <w:szCs w:val="26"/>
                <w:lang w:val="vi-VN"/>
                <w:rPrChange w:id="933" w:author="Hoài" w:date="2020-12-16T15:04:00Z">
                  <w:rPr>
                    <w:ins w:id="934" w:author="Dam Kim Son" w:date="2018-07-11T08:34:00Z"/>
                    <w:del w:id="935" w:author="AutoBVT" w:date="2018-12-03T09:34:00Z"/>
                    <w:rFonts w:ascii="Times New Roman" w:hAnsi="Times New Roman"/>
                    <w:color w:val="FF0000"/>
                    <w:sz w:val="26"/>
                    <w:szCs w:val="26"/>
                  </w:rPr>
                </w:rPrChange>
              </w:rPr>
            </w:pPr>
            <w:ins w:id="936" w:author="Dam Kim Son" w:date="2018-07-11T08:35:00Z">
              <w:del w:id="937" w:author="AutoBVT" w:date="2018-12-03T09:34:00Z">
                <w:r w:rsidRPr="005A17A7" w:rsidDel="00A36C92">
                  <w:rPr>
                    <w:rFonts w:ascii="Times New Roman" w:hAnsi="Times New Roman"/>
                    <w:sz w:val="26"/>
                    <w:szCs w:val="26"/>
                    <w:lang w:val="vi-VN"/>
                    <w:rPrChange w:id="938" w:author="Hoài" w:date="2020-12-16T15:04:00Z">
                      <w:rPr>
                        <w:rFonts w:ascii="Times New Roman" w:hAnsi="Times New Roman"/>
                        <w:color w:val="FF0000"/>
                        <w:sz w:val="26"/>
                        <w:szCs w:val="26"/>
                      </w:rPr>
                    </w:rPrChange>
                  </w:rPr>
                  <w:delText xml:space="preserve">Hóa đơn GTGT số </w:delText>
                </w:r>
              </w:del>
            </w:ins>
            <w:ins w:id="939" w:author="Huệ Minh Phạm" w:date="2018-07-12T17:22:00Z">
              <w:del w:id="940" w:author="AutoBVT" w:date="2018-12-03T09:34:00Z">
                <w:r w:rsidR="00B945A4" w:rsidRPr="005A17A7" w:rsidDel="00A36C92">
                  <w:rPr>
                    <w:rFonts w:ascii="Times New Roman" w:hAnsi="Times New Roman"/>
                    <w:sz w:val="26"/>
                    <w:szCs w:val="26"/>
                    <w:lang w:val="vi-VN"/>
                    <w:rPrChange w:id="941" w:author="Hoài" w:date="2020-12-16T15:04:00Z">
                      <w:rPr>
                        <w:rFonts w:ascii="Times New Roman" w:hAnsi="Times New Roman"/>
                        <w:color w:val="FF0000"/>
                        <w:sz w:val="26"/>
                        <w:szCs w:val="26"/>
                      </w:rPr>
                    </w:rPrChange>
                  </w:rPr>
                  <w:delText>0000755</w:delText>
                </w:r>
              </w:del>
            </w:ins>
            <w:ins w:id="942" w:author="Dam Kim Son" w:date="2018-07-11T08:35:00Z">
              <w:del w:id="943" w:author="AutoBVT" w:date="2018-12-03T09:34:00Z">
                <w:r w:rsidRPr="005A17A7" w:rsidDel="00A36C92">
                  <w:rPr>
                    <w:rFonts w:ascii="Times New Roman" w:hAnsi="Times New Roman"/>
                    <w:sz w:val="26"/>
                    <w:szCs w:val="26"/>
                    <w:lang w:val="vi-VN"/>
                    <w:rPrChange w:id="944" w:author="Hoài" w:date="2020-12-16T15:04:00Z">
                      <w:rPr>
                        <w:rFonts w:ascii="Times New Roman" w:hAnsi="Times New Roman"/>
                        <w:color w:val="FF0000"/>
                        <w:sz w:val="26"/>
                        <w:szCs w:val="26"/>
                      </w:rPr>
                    </w:rPrChange>
                  </w:rPr>
                  <w:delText>0000968</w:delText>
                </w:r>
              </w:del>
            </w:ins>
          </w:p>
        </w:tc>
        <w:tc>
          <w:tcPr>
            <w:tcW w:w="1427" w:type="dxa"/>
            <w:shd w:val="clear" w:color="auto" w:fill="auto"/>
            <w:vAlign w:val="center"/>
            <w:tcPrChange w:id="945" w:author="AutoBVT" w:date="2018-12-03T09:34:00Z">
              <w:tcPr>
                <w:tcW w:w="1440" w:type="dxa"/>
                <w:gridSpan w:val="2"/>
                <w:shd w:val="clear" w:color="auto" w:fill="auto"/>
                <w:vAlign w:val="center"/>
              </w:tcPr>
            </w:tcPrChange>
          </w:tcPr>
          <w:p w:rsidR="00863138" w:rsidRPr="005A17A7" w:rsidDel="00A36C92" w:rsidRDefault="00B945A4" w:rsidP="0025261A">
            <w:pPr>
              <w:spacing w:after="0" w:line="312" w:lineRule="auto"/>
              <w:jc w:val="center"/>
              <w:rPr>
                <w:ins w:id="946" w:author="Dam Kim Son" w:date="2018-07-11T08:34:00Z"/>
                <w:del w:id="947" w:author="AutoBVT" w:date="2018-12-03T09:34:00Z"/>
                <w:rFonts w:ascii="Times New Roman" w:hAnsi="Times New Roman"/>
                <w:sz w:val="26"/>
                <w:szCs w:val="26"/>
                <w:lang w:val="vi-VN"/>
                <w:rPrChange w:id="948" w:author="Hoài" w:date="2020-12-16T15:04:00Z">
                  <w:rPr>
                    <w:ins w:id="949" w:author="Dam Kim Son" w:date="2018-07-11T08:34:00Z"/>
                    <w:del w:id="950" w:author="AutoBVT" w:date="2018-12-03T09:34:00Z"/>
                    <w:rFonts w:ascii="Times New Roman" w:hAnsi="Times New Roman"/>
                    <w:color w:val="FF0000"/>
                    <w:sz w:val="26"/>
                    <w:szCs w:val="26"/>
                  </w:rPr>
                </w:rPrChange>
              </w:rPr>
            </w:pPr>
            <w:ins w:id="951" w:author="Huệ Minh Phạm" w:date="2018-07-12T17:22:00Z">
              <w:del w:id="952" w:author="AutoBVT" w:date="2018-12-03T09:34:00Z">
                <w:r w:rsidRPr="005A17A7" w:rsidDel="00A36C92">
                  <w:rPr>
                    <w:rFonts w:ascii="Times New Roman" w:hAnsi="Times New Roman"/>
                    <w:sz w:val="26"/>
                    <w:szCs w:val="26"/>
                    <w:lang w:val="vi-VN"/>
                    <w:rPrChange w:id="953" w:author="Hoài" w:date="2020-12-16T15:04:00Z">
                      <w:rPr>
                        <w:rFonts w:ascii="Times New Roman" w:hAnsi="Times New Roman"/>
                        <w:color w:val="FF0000"/>
                        <w:sz w:val="26"/>
                        <w:szCs w:val="26"/>
                      </w:rPr>
                    </w:rPrChange>
                  </w:rPr>
                  <w:delText>4/7/2018</w:delText>
                </w:r>
              </w:del>
            </w:ins>
            <w:ins w:id="954" w:author="Dam Kim Son" w:date="2018-07-11T08:35:00Z">
              <w:del w:id="955" w:author="AutoBVT" w:date="2018-12-03T09:34:00Z">
                <w:r w:rsidR="00863138" w:rsidRPr="005A17A7" w:rsidDel="00A36C92">
                  <w:rPr>
                    <w:rFonts w:ascii="Times New Roman" w:hAnsi="Times New Roman"/>
                    <w:sz w:val="26"/>
                    <w:szCs w:val="26"/>
                    <w:lang w:val="vi-VN"/>
                    <w:rPrChange w:id="956" w:author="Hoài" w:date="2020-12-16T15:04:00Z">
                      <w:rPr>
                        <w:rFonts w:ascii="Times New Roman" w:hAnsi="Times New Roman"/>
                        <w:color w:val="FF0000"/>
                        <w:sz w:val="26"/>
                        <w:szCs w:val="26"/>
                      </w:rPr>
                    </w:rPrChange>
                  </w:rPr>
                  <w:delText>08/06/2018</w:delText>
                </w:r>
              </w:del>
            </w:ins>
          </w:p>
        </w:tc>
        <w:tc>
          <w:tcPr>
            <w:tcW w:w="3793" w:type="dxa"/>
            <w:shd w:val="clear" w:color="auto" w:fill="auto"/>
            <w:vAlign w:val="center"/>
            <w:tcPrChange w:id="957" w:author="AutoBVT" w:date="2018-12-03T09:34:00Z">
              <w:tcPr>
                <w:tcW w:w="4590" w:type="dxa"/>
                <w:shd w:val="clear" w:color="auto" w:fill="auto"/>
                <w:vAlign w:val="center"/>
              </w:tcPr>
            </w:tcPrChange>
          </w:tcPr>
          <w:p w:rsidR="00863138" w:rsidRPr="005A17A7" w:rsidDel="00A36C92" w:rsidRDefault="00B945A4" w:rsidP="0025261A">
            <w:pPr>
              <w:spacing w:after="0" w:line="312" w:lineRule="auto"/>
              <w:jc w:val="center"/>
              <w:rPr>
                <w:ins w:id="958" w:author="Dam Kim Son" w:date="2018-07-11T08:34:00Z"/>
                <w:del w:id="959" w:author="AutoBVT" w:date="2018-12-03T09:34:00Z"/>
                <w:rFonts w:ascii="Times New Roman" w:hAnsi="Times New Roman"/>
                <w:sz w:val="26"/>
                <w:szCs w:val="26"/>
                <w:lang w:val="vi-VN"/>
                <w:rPrChange w:id="960" w:author="Hoài" w:date="2020-12-16T15:04:00Z">
                  <w:rPr>
                    <w:ins w:id="961" w:author="Dam Kim Son" w:date="2018-07-11T08:34:00Z"/>
                    <w:del w:id="962" w:author="AutoBVT" w:date="2018-12-03T09:34:00Z"/>
                    <w:rFonts w:ascii="Times New Roman" w:hAnsi="Times New Roman"/>
                    <w:color w:val="FF0000"/>
                    <w:sz w:val="26"/>
                    <w:szCs w:val="26"/>
                  </w:rPr>
                </w:rPrChange>
              </w:rPr>
            </w:pPr>
            <w:ins w:id="963" w:author="Huệ Minh Phạm" w:date="2018-07-12T17:22:00Z">
              <w:del w:id="964" w:author="AutoBVT" w:date="2018-12-03T09:34:00Z">
                <w:r w:rsidRPr="005A17A7" w:rsidDel="00A36C92">
                  <w:rPr>
                    <w:rFonts w:ascii="Times New Roman" w:hAnsi="Times New Roman"/>
                    <w:sz w:val="26"/>
                    <w:szCs w:val="26"/>
                    <w:lang w:val="vi-VN"/>
                    <w:rPrChange w:id="965" w:author="Hoài" w:date="2020-12-16T15:04:00Z">
                      <w:rPr>
                        <w:rFonts w:ascii="Times New Roman" w:hAnsi="Times New Roman"/>
                        <w:color w:val="FF0000"/>
                        <w:sz w:val="26"/>
                        <w:szCs w:val="26"/>
                      </w:rPr>
                    </w:rPrChange>
                  </w:rPr>
                  <w:delText>Công ty CP Thương Mại Hiệp Hương</w:delText>
                </w:r>
              </w:del>
            </w:ins>
            <w:ins w:id="966" w:author="Dam Kim Son" w:date="2018-07-11T08:35:00Z">
              <w:del w:id="967" w:author="AutoBVT" w:date="2018-12-03T09:34:00Z">
                <w:r w:rsidR="00863138" w:rsidRPr="005A17A7" w:rsidDel="00A36C92">
                  <w:rPr>
                    <w:rFonts w:ascii="Times New Roman" w:hAnsi="Times New Roman"/>
                    <w:sz w:val="26"/>
                    <w:szCs w:val="26"/>
                    <w:lang w:val="vi-VN"/>
                    <w:rPrChange w:id="968" w:author="Hoài" w:date="2020-12-16T15:04:00Z">
                      <w:rPr>
                        <w:rFonts w:ascii="Times New Roman" w:hAnsi="Times New Roman"/>
                        <w:color w:val="FF0000"/>
                        <w:sz w:val="26"/>
                        <w:szCs w:val="26"/>
                      </w:rPr>
                    </w:rPrChange>
                  </w:rPr>
                  <w:delText>Công ty TNHH Gang Thép Tuyên Quang</w:delText>
                </w:r>
              </w:del>
            </w:ins>
          </w:p>
        </w:tc>
      </w:tr>
    </w:tbl>
    <w:p w:rsidR="00863138" w:rsidRPr="005A17A7" w:rsidDel="006E44A7" w:rsidRDefault="00863138" w:rsidP="00304292">
      <w:pPr>
        <w:spacing w:after="0" w:line="312" w:lineRule="auto"/>
        <w:jc w:val="both"/>
        <w:rPr>
          <w:del w:id="969" w:author="Dam Kim Son" w:date="2018-07-11T08:36:00Z"/>
          <w:rFonts w:ascii="Times New Roman" w:hAnsi="Times New Roman"/>
          <w:sz w:val="26"/>
          <w:szCs w:val="26"/>
          <w:rPrChange w:id="970" w:author="Hoài" w:date="2020-12-16T15:04:00Z">
            <w:rPr>
              <w:del w:id="971" w:author="Dam Kim Son" w:date="2018-07-11T08:36:00Z"/>
              <w:rFonts w:ascii="Times New Roman" w:hAnsi="Times New Roman"/>
              <w:color w:val="000000"/>
              <w:sz w:val="26"/>
              <w:szCs w:val="26"/>
            </w:rPr>
          </w:rPrChange>
        </w:rPr>
      </w:pPr>
    </w:p>
    <w:p w:rsidR="00E421A3" w:rsidRPr="00B15F97" w:rsidDel="00A36C92" w:rsidRDefault="00E421A3" w:rsidP="00EA7F34">
      <w:pPr>
        <w:spacing w:after="0" w:line="312" w:lineRule="auto"/>
        <w:jc w:val="both"/>
        <w:rPr>
          <w:ins w:id="972" w:author="Huệ Minh Phạm" w:date="2018-08-07T11:00:00Z"/>
          <w:del w:id="973" w:author="AutoBVT" w:date="2018-12-03T09:34:00Z"/>
          <w:rFonts w:ascii="Times New Roman" w:hAnsi="Times New Roman"/>
          <w:sz w:val="26"/>
          <w:szCs w:val="26"/>
        </w:rPr>
      </w:pPr>
    </w:p>
    <w:p w:rsidR="00425BA2" w:rsidRPr="005A17A7" w:rsidDel="00D771CC" w:rsidRDefault="00213E37" w:rsidP="00B8071C">
      <w:pPr>
        <w:spacing w:after="0" w:line="312" w:lineRule="auto"/>
        <w:jc w:val="both"/>
        <w:rPr>
          <w:ins w:id="974" w:author="Dam Kim Son" w:date="2018-07-11T08:37:00Z"/>
          <w:del w:id="975" w:author="Hoài" w:date="2020-12-14T14:52:00Z"/>
          <w:rFonts w:ascii="Times New Roman" w:hAnsi="Times New Roman"/>
          <w:sz w:val="26"/>
          <w:szCs w:val="26"/>
          <w:rPrChange w:id="976" w:author="Hoài" w:date="2020-12-16T15:04:00Z">
            <w:rPr>
              <w:ins w:id="977" w:author="Dam Kim Son" w:date="2018-07-11T08:37:00Z"/>
              <w:del w:id="978" w:author="Hoài" w:date="2020-12-14T14:52:00Z"/>
              <w:rFonts w:ascii="Times New Roman" w:hAnsi="Times New Roman"/>
              <w:color w:val="000000"/>
              <w:sz w:val="26"/>
              <w:szCs w:val="26"/>
            </w:rPr>
          </w:rPrChange>
        </w:rPr>
      </w:pPr>
      <w:del w:id="979" w:author="Hoài" w:date="2020-12-14T14:52:00Z">
        <w:r w:rsidRPr="005A17A7" w:rsidDel="00D771CC">
          <w:rPr>
            <w:rFonts w:ascii="Times New Roman" w:hAnsi="Times New Roman"/>
            <w:sz w:val="26"/>
            <w:szCs w:val="26"/>
            <w:rPrChange w:id="980" w:author="Hoài" w:date="2020-12-16T15:04:00Z">
              <w:rPr>
                <w:rFonts w:ascii="Times New Roman" w:hAnsi="Times New Roman"/>
                <w:color w:val="FF0000"/>
                <w:sz w:val="26"/>
                <w:szCs w:val="26"/>
              </w:rPr>
            </w:rPrChange>
          </w:rPr>
          <w:delText xml:space="preserve">- Công ty TNHH </w:delText>
        </w:r>
        <w:r w:rsidR="00B141E4" w:rsidRPr="005A17A7" w:rsidDel="00D771CC">
          <w:rPr>
            <w:rFonts w:ascii="Times New Roman" w:hAnsi="Times New Roman"/>
            <w:sz w:val="26"/>
            <w:szCs w:val="26"/>
            <w:rPrChange w:id="981" w:author="Hoài" w:date="2020-12-16T15:04:00Z">
              <w:rPr>
                <w:rFonts w:ascii="Times New Roman" w:hAnsi="Times New Roman"/>
                <w:color w:val="FF0000"/>
                <w:sz w:val="26"/>
                <w:szCs w:val="26"/>
              </w:rPr>
            </w:rPrChange>
          </w:rPr>
          <w:delText>Thép Thái Phong</w:delText>
        </w:r>
      </w:del>
      <w:ins w:id="982" w:author="sondk" w:date="2018-03-22T15:29:00Z">
        <w:del w:id="983" w:author="Hoài" w:date="2020-12-14T14:52:00Z">
          <w:r w:rsidR="00425BA2" w:rsidRPr="005A17A7" w:rsidDel="00D771CC">
            <w:rPr>
              <w:rFonts w:ascii="Times New Roman" w:hAnsi="Times New Roman"/>
              <w:sz w:val="26"/>
              <w:szCs w:val="26"/>
              <w:rPrChange w:id="984" w:author="Hoài" w:date="2020-12-16T15:04:00Z">
                <w:rPr>
                  <w:rFonts w:ascii="Times New Roman" w:hAnsi="Times New Roman"/>
                  <w:color w:val="000000"/>
                  <w:sz w:val="26"/>
                  <w:szCs w:val="26"/>
                </w:rPr>
              </w:rPrChange>
            </w:rPr>
            <w:delText>CP tư vấn thiết kế công trình xây dựng A&amp;C theo hóa đơn số 0000045 ngày 10/05/2017</w:delText>
          </w:r>
        </w:del>
      </w:ins>
      <w:ins w:id="985" w:author="Dam Kim Son" w:date="2018-07-11T08:36:00Z">
        <w:del w:id="986" w:author="Hoài" w:date="2020-08-20T17:27:00Z">
          <w:r w:rsidR="00863138" w:rsidRPr="005A17A7" w:rsidDel="004C146E">
            <w:rPr>
              <w:rFonts w:ascii="Times New Roman" w:hAnsi="Times New Roman"/>
              <w:sz w:val="26"/>
              <w:szCs w:val="26"/>
              <w:rPrChange w:id="987" w:author="Hoài" w:date="2020-12-16T15:04:00Z">
                <w:rPr>
                  <w:rFonts w:ascii="Times New Roman" w:hAnsi="Times New Roman"/>
                  <w:color w:val="000000"/>
                  <w:sz w:val="26"/>
                  <w:szCs w:val="26"/>
                </w:rPr>
              </w:rPrChange>
            </w:rPr>
            <w:delText xml:space="preserve">- </w:delText>
          </w:r>
        </w:del>
        <w:del w:id="988" w:author="Hoài" w:date="2020-12-14T14:52:00Z">
          <w:r w:rsidR="00863138" w:rsidRPr="005A17A7" w:rsidDel="00D771CC">
            <w:rPr>
              <w:rFonts w:ascii="Times New Roman" w:hAnsi="Times New Roman"/>
              <w:sz w:val="26"/>
              <w:szCs w:val="26"/>
              <w:rPrChange w:id="989" w:author="Hoài" w:date="2020-12-16T15:04:00Z">
                <w:rPr>
                  <w:rFonts w:ascii="Times New Roman" w:hAnsi="Times New Roman"/>
                  <w:color w:val="000000"/>
                  <w:sz w:val="26"/>
                  <w:szCs w:val="26"/>
                </w:rPr>
              </w:rPrChange>
            </w:rPr>
            <w:delText xml:space="preserve">Căn cứ vào biên bản giao nhận hàng hóa giữa </w:delText>
          </w:r>
        </w:del>
      </w:ins>
      <w:ins w:id="990" w:author="Huệ Minh Phạm" w:date="2018-07-26T09:08:00Z">
        <w:del w:id="991" w:author="Hoài" w:date="2020-12-14T14:52:00Z">
          <w:r w:rsidR="00D2187A" w:rsidRPr="005A17A7" w:rsidDel="00D771CC">
            <w:rPr>
              <w:rFonts w:ascii="Times New Roman" w:hAnsi="Times New Roman"/>
              <w:sz w:val="26"/>
              <w:szCs w:val="26"/>
              <w:rPrChange w:id="992" w:author="Hoài" w:date="2020-12-16T15:04:00Z">
                <w:rPr>
                  <w:rFonts w:ascii="Times New Roman" w:hAnsi="Times New Roman"/>
                  <w:color w:val="000000"/>
                  <w:sz w:val="26"/>
                  <w:szCs w:val="26"/>
                </w:rPr>
              </w:rPrChange>
            </w:rPr>
            <w:delText xml:space="preserve">Công ty </w:delText>
          </w:r>
        </w:del>
      </w:ins>
      <w:ins w:id="993" w:author="Huệ Minh Phạm" w:date="2018-10-16T15:11:00Z">
        <w:del w:id="994" w:author="Hoài" w:date="2020-12-14T14:52:00Z">
          <w:r w:rsidR="00576C99" w:rsidRPr="005A17A7" w:rsidDel="00D771CC">
            <w:rPr>
              <w:rFonts w:ascii="Times New Roman" w:hAnsi="Times New Roman"/>
              <w:sz w:val="26"/>
              <w:szCs w:val="26"/>
              <w:rPrChange w:id="995" w:author="Hoài" w:date="2020-12-16T15:04:00Z">
                <w:rPr>
                  <w:sz w:val="24"/>
                  <w:szCs w:val="24"/>
                </w:rPr>
              </w:rPrChange>
            </w:rPr>
            <w:delText xml:space="preserve">CP Thép và </w:delText>
          </w:r>
        </w:del>
        <w:del w:id="996" w:author="Hoài" w:date="2020-09-28T14:48:00Z">
          <w:r w:rsidR="00576C99" w:rsidRPr="005A17A7" w:rsidDel="0089114D">
            <w:rPr>
              <w:rFonts w:ascii="Times New Roman" w:hAnsi="Times New Roman"/>
              <w:sz w:val="26"/>
              <w:szCs w:val="26"/>
              <w:rPrChange w:id="997" w:author="Hoài" w:date="2020-12-16T15:04:00Z">
                <w:rPr>
                  <w:sz w:val="24"/>
                  <w:szCs w:val="24"/>
                </w:rPr>
              </w:rPrChange>
            </w:rPr>
            <w:delText xml:space="preserve">Cơ Khí Vật Liệu Xây Dựng Hải Phòng </w:delText>
          </w:r>
        </w:del>
      </w:ins>
      <w:ins w:id="998" w:author="Huệ Minh Phạm" w:date="2018-07-26T09:08:00Z">
        <w:del w:id="999" w:author="Hoài" w:date="2020-09-28T14:48:00Z">
          <w:r w:rsidR="00D2187A" w:rsidRPr="005A17A7" w:rsidDel="0089114D">
            <w:rPr>
              <w:rFonts w:ascii="Times New Roman" w:hAnsi="Times New Roman"/>
              <w:sz w:val="26"/>
              <w:szCs w:val="26"/>
              <w:rPrChange w:id="1000" w:author="Hoài" w:date="2020-12-16T15:04:00Z">
                <w:rPr>
                  <w:rFonts w:ascii="Times New Roman" w:hAnsi="Times New Roman"/>
                  <w:color w:val="000000"/>
                  <w:sz w:val="26"/>
                  <w:szCs w:val="26"/>
                </w:rPr>
              </w:rPrChange>
            </w:rPr>
            <w:delText>CP Thép và Cơ Khí Vật Liệu Xây Dựng Hải Phòng</w:delText>
          </w:r>
        </w:del>
      </w:ins>
      <w:ins w:id="1001" w:author="Huệ Minh Phạm" w:date="2018-10-11T17:08:00Z">
        <w:del w:id="1002" w:author="Hoài" w:date="2020-09-28T14:48:00Z">
          <w:r w:rsidR="00FE3D0A" w:rsidRPr="005A17A7" w:rsidDel="0089114D">
            <w:rPr>
              <w:rFonts w:ascii="Times New Roman" w:hAnsi="Times New Roman"/>
              <w:sz w:val="26"/>
              <w:szCs w:val="26"/>
              <w:rPrChange w:id="1003" w:author="Hoài" w:date="2020-12-16T15:04:00Z">
                <w:rPr>
                  <w:rFonts w:ascii="Times New Roman" w:hAnsi="Times New Roman"/>
                  <w:color w:val="000000"/>
                  <w:sz w:val="26"/>
                  <w:szCs w:val="26"/>
                </w:rPr>
              </w:rPrChange>
            </w:rPr>
            <w:delText>Việt Nhật</w:delText>
          </w:r>
        </w:del>
      </w:ins>
      <w:ins w:id="1004" w:author="Huệ Minh Phạm" w:date="2018-07-26T09:08:00Z">
        <w:del w:id="1005" w:author="Hoài" w:date="2020-09-28T14:48:00Z">
          <w:r w:rsidR="00D2187A" w:rsidRPr="005A17A7" w:rsidDel="0089114D">
            <w:rPr>
              <w:rFonts w:ascii="Times New Roman" w:hAnsi="Times New Roman"/>
              <w:sz w:val="26"/>
              <w:szCs w:val="26"/>
              <w:rPrChange w:id="1006" w:author="Hoài" w:date="2020-12-16T15:04:00Z">
                <w:rPr>
                  <w:rFonts w:ascii="Times New Roman" w:hAnsi="Times New Roman"/>
                  <w:color w:val="000000"/>
                  <w:sz w:val="26"/>
                  <w:szCs w:val="26"/>
                </w:rPr>
              </w:rPrChange>
            </w:rPr>
            <w:delText xml:space="preserve"> </w:delText>
          </w:r>
        </w:del>
      </w:ins>
      <w:ins w:id="1007" w:author="Huệ Minh Phạm" w:date="2018-07-26T10:34:00Z">
        <w:del w:id="1008" w:author="Hoài" w:date="2020-09-28T14:48:00Z">
          <w:r w:rsidR="002E00AB" w:rsidRPr="005A17A7" w:rsidDel="0089114D">
            <w:rPr>
              <w:rFonts w:ascii="Times New Roman" w:hAnsi="Times New Roman"/>
              <w:sz w:val="26"/>
              <w:szCs w:val="26"/>
              <w:rPrChange w:id="1009" w:author="Hoài" w:date="2020-12-16T15:04:00Z">
                <w:rPr>
                  <w:rFonts w:ascii="Times New Roman" w:hAnsi="Times New Roman"/>
                  <w:color w:val="000000"/>
                  <w:sz w:val="26"/>
                  <w:szCs w:val="26"/>
                </w:rPr>
              </w:rPrChange>
            </w:rPr>
            <w:tab/>
          </w:r>
        </w:del>
      </w:ins>
      <w:ins w:id="1010" w:author="Huệ Minh Phạm" w:date="2018-07-12T17:22:00Z">
        <w:del w:id="1011" w:author="Hoài" w:date="2020-09-28T14:48:00Z">
          <w:r w:rsidR="00B945A4" w:rsidRPr="005A17A7" w:rsidDel="0089114D">
            <w:rPr>
              <w:rFonts w:ascii="Times New Roman" w:hAnsi="Times New Roman"/>
              <w:sz w:val="26"/>
              <w:szCs w:val="26"/>
              <w:rPrChange w:id="1012" w:author="Hoài" w:date="2020-12-16T15:04:00Z">
                <w:rPr>
                  <w:rFonts w:ascii="Times New Roman" w:hAnsi="Times New Roman"/>
                  <w:color w:val="000000"/>
                  <w:sz w:val="26"/>
                  <w:szCs w:val="26"/>
                </w:rPr>
              </w:rPrChange>
            </w:rPr>
            <w:delText>Công ty CP Thương Mại Hiệp Hương</w:delText>
          </w:r>
        </w:del>
      </w:ins>
      <w:ins w:id="1013" w:author="Dam Kim Son" w:date="2018-07-11T08:36:00Z">
        <w:del w:id="1014" w:author="Hoài" w:date="2020-09-28T14:48:00Z">
          <w:r w:rsidR="00863138" w:rsidRPr="005A17A7" w:rsidDel="0089114D">
            <w:rPr>
              <w:rFonts w:ascii="Times New Roman" w:hAnsi="Times New Roman"/>
              <w:sz w:val="26"/>
              <w:szCs w:val="26"/>
              <w:rPrChange w:id="1015" w:author="Hoài" w:date="2020-12-16T15:04:00Z">
                <w:rPr>
                  <w:rFonts w:ascii="Times New Roman" w:hAnsi="Times New Roman"/>
                  <w:color w:val="000000"/>
                  <w:sz w:val="26"/>
                  <w:szCs w:val="26"/>
                </w:rPr>
              </w:rPrChange>
            </w:rPr>
            <w:delText xml:space="preserve">Công ty TNHH Gang Thép Thái Nguyên </w:delText>
          </w:r>
        </w:del>
      </w:ins>
      <w:ins w:id="1016" w:author="Huệ Minh Phạm" w:date="2018-10-11T17:08:00Z">
        <w:del w:id="1017" w:author="Hoài" w:date="2020-09-28T14:48:00Z">
          <w:r w:rsidR="00FE3D0A" w:rsidRPr="005A17A7" w:rsidDel="0089114D">
            <w:rPr>
              <w:rFonts w:ascii="Times New Roman" w:hAnsi="Times New Roman"/>
              <w:sz w:val="26"/>
              <w:szCs w:val="26"/>
              <w:rPrChange w:id="1018" w:author="Hoài" w:date="2020-12-16T15:04:00Z">
                <w:rPr>
                  <w:rFonts w:ascii="Times New Roman" w:hAnsi="Times New Roman"/>
                  <w:color w:val="000000"/>
                  <w:sz w:val="26"/>
                  <w:szCs w:val="26"/>
                </w:rPr>
              </w:rPrChange>
            </w:rPr>
            <w:delText xml:space="preserve"> </w:delText>
          </w:r>
        </w:del>
      </w:ins>
      <w:ins w:id="1019" w:author="Dam Kim Son" w:date="2018-07-11T08:36:00Z">
        <w:del w:id="1020" w:author="Hoài" w:date="2020-09-28T14:48:00Z">
          <w:r w:rsidR="00863138" w:rsidRPr="005A17A7" w:rsidDel="0089114D">
            <w:rPr>
              <w:rFonts w:ascii="Times New Roman" w:hAnsi="Times New Roman"/>
              <w:sz w:val="26"/>
              <w:szCs w:val="26"/>
              <w:rPrChange w:id="1021" w:author="Hoài" w:date="2020-12-16T15:04:00Z">
                <w:rPr>
                  <w:rFonts w:ascii="Times New Roman" w:hAnsi="Times New Roman"/>
                  <w:color w:val="000000"/>
                  <w:sz w:val="26"/>
                  <w:szCs w:val="26"/>
                </w:rPr>
              </w:rPrChange>
            </w:rPr>
            <w:delText xml:space="preserve">với </w:delText>
          </w:r>
        </w:del>
      </w:ins>
      <w:ins w:id="1022" w:author="Huệ Minh Phạm" w:date="2018-07-12T17:22:00Z">
        <w:del w:id="1023" w:author="Hoài" w:date="2020-09-28T14:48:00Z">
          <w:r w:rsidR="00B945A4" w:rsidRPr="005A17A7" w:rsidDel="0089114D">
            <w:rPr>
              <w:rFonts w:ascii="Times New Roman" w:hAnsi="Times New Roman"/>
              <w:sz w:val="26"/>
              <w:szCs w:val="26"/>
              <w:rPrChange w:id="1024" w:author="Hoài" w:date="2020-12-16T15:04:00Z">
                <w:rPr>
                  <w:sz w:val="24"/>
                  <w:szCs w:val="24"/>
                </w:rPr>
              </w:rPrChange>
            </w:rPr>
            <w:delText>Công ty CP Thép Trang Khanh</w:delText>
          </w:r>
        </w:del>
        <w:del w:id="1025" w:author="Hoài" w:date="2020-12-14T14:52:00Z">
          <w:r w:rsidR="00B945A4" w:rsidRPr="00B15F97" w:rsidDel="00D771CC">
            <w:rPr>
              <w:sz w:val="24"/>
              <w:szCs w:val="24"/>
            </w:rPr>
            <w:delText xml:space="preserve"> </w:delText>
          </w:r>
        </w:del>
      </w:ins>
      <w:ins w:id="1026" w:author="Dam Kim Son" w:date="2018-07-11T08:36:00Z">
        <w:del w:id="1027" w:author="Hoài" w:date="2020-12-14T14:52:00Z">
          <w:r w:rsidR="00863138" w:rsidRPr="005A17A7" w:rsidDel="00D771CC">
            <w:rPr>
              <w:rFonts w:ascii="Times New Roman" w:hAnsi="Times New Roman"/>
              <w:sz w:val="26"/>
              <w:szCs w:val="26"/>
              <w:rPrChange w:id="1028" w:author="Hoài" w:date="2020-12-16T15:04:00Z">
                <w:rPr>
                  <w:rFonts w:ascii="Times New Roman" w:hAnsi="Times New Roman"/>
                  <w:color w:val="000000"/>
                  <w:sz w:val="26"/>
                  <w:szCs w:val="26"/>
                </w:rPr>
              </w:rPrChange>
            </w:rPr>
            <w:delText xml:space="preserve">Công ty TNHH Kim Khí Trang Khanh. Số liệu trên biên bản bàn giao đã khớp với trên hóa đơn </w:delText>
          </w:r>
        </w:del>
      </w:ins>
      <w:ins w:id="1029" w:author="Dam Kim Son" w:date="2018-07-11T08:37:00Z">
        <w:del w:id="1030" w:author="Hoài" w:date="2020-12-14T14:52:00Z">
          <w:r w:rsidR="00551E5D" w:rsidRPr="005A17A7" w:rsidDel="00D771CC">
            <w:rPr>
              <w:rFonts w:ascii="Times New Roman" w:hAnsi="Times New Roman"/>
              <w:sz w:val="26"/>
              <w:szCs w:val="26"/>
              <w:rPrChange w:id="1031" w:author="Hoài" w:date="2020-12-16T15:04:00Z">
                <w:rPr>
                  <w:rFonts w:ascii="Times New Roman" w:hAnsi="Times New Roman"/>
                  <w:color w:val="000000"/>
                  <w:sz w:val="26"/>
                  <w:szCs w:val="26"/>
                </w:rPr>
              </w:rPrChange>
            </w:rPr>
            <w:delText>GTGT, hàng hóa đã được giao nhận nhập kho đầy đủ.</w:delText>
          </w:r>
        </w:del>
      </w:ins>
    </w:p>
    <w:p w:rsidR="00B21ABD" w:rsidRPr="005A17A7" w:rsidDel="0089114D" w:rsidRDefault="00B21ABD" w:rsidP="00F93DC9">
      <w:pPr>
        <w:spacing w:after="0" w:line="312" w:lineRule="auto"/>
        <w:jc w:val="both"/>
        <w:rPr>
          <w:ins w:id="1032" w:author="AutoBVT" w:date="2018-12-24T10:06:00Z"/>
          <w:del w:id="1033" w:author="Hoài" w:date="2020-09-28T14:49:00Z"/>
          <w:rFonts w:ascii="Times New Roman" w:hAnsi="Times New Roman"/>
          <w:sz w:val="26"/>
          <w:szCs w:val="26"/>
          <w:rPrChange w:id="1034" w:author="Hoài" w:date="2020-12-16T15:04:00Z">
            <w:rPr>
              <w:ins w:id="1035" w:author="AutoBVT" w:date="2018-12-24T10:06:00Z"/>
              <w:del w:id="1036" w:author="Hoài" w:date="2020-09-28T14:49:00Z"/>
              <w:rFonts w:ascii="Times New Roman" w:hAnsi="Times New Roman"/>
              <w:color w:val="000000"/>
              <w:sz w:val="26"/>
              <w:szCs w:val="26"/>
            </w:rPr>
          </w:rPrChange>
        </w:rPr>
      </w:pPr>
    </w:p>
    <w:p w:rsidR="00B21ABD" w:rsidRPr="005A17A7" w:rsidDel="00D771CC" w:rsidRDefault="00B21ABD" w:rsidP="006131EC">
      <w:pPr>
        <w:spacing w:after="0" w:line="312" w:lineRule="auto"/>
        <w:jc w:val="both"/>
        <w:rPr>
          <w:ins w:id="1037" w:author="AutoBVT" w:date="2018-12-24T10:06:00Z"/>
          <w:del w:id="1038" w:author="Hoài" w:date="2020-12-14T14:52:00Z"/>
          <w:rFonts w:ascii="Times New Roman" w:hAnsi="Times New Roman"/>
          <w:sz w:val="26"/>
          <w:szCs w:val="26"/>
          <w:rPrChange w:id="1039" w:author="Hoài" w:date="2020-12-16T15:04:00Z">
            <w:rPr>
              <w:ins w:id="1040" w:author="AutoBVT" w:date="2018-12-24T10:06:00Z"/>
              <w:del w:id="1041" w:author="Hoài" w:date="2020-12-14T14:52:00Z"/>
              <w:rFonts w:ascii="Times New Roman" w:hAnsi="Times New Roman"/>
              <w:color w:val="000000"/>
              <w:sz w:val="26"/>
              <w:szCs w:val="26"/>
            </w:rPr>
          </w:rPrChange>
        </w:rPr>
      </w:pPr>
    </w:p>
    <w:p w:rsidR="00551E5D" w:rsidRPr="005A17A7" w:rsidRDefault="00551E5D">
      <w:pPr>
        <w:spacing w:after="0" w:line="312" w:lineRule="auto"/>
        <w:ind w:firstLine="360"/>
        <w:jc w:val="both"/>
        <w:rPr>
          <w:ins w:id="1042" w:author="AutoBVT" w:date="2018-12-21T17:00:00Z"/>
          <w:rFonts w:ascii="Times New Roman" w:hAnsi="Times New Roman"/>
          <w:sz w:val="26"/>
          <w:szCs w:val="26"/>
          <w:rPrChange w:id="1043" w:author="Hoài" w:date="2020-12-16T15:04:00Z">
            <w:rPr>
              <w:ins w:id="1044" w:author="AutoBVT" w:date="2018-12-21T17:00:00Z"/>
              <w:rFonts w:ascii="Times New Roman" w:hAnsi="Times New Roman"/>
              <w:color w:val="000000"/>
              <w:sz w:val="26"/>
              <w:szCs w:val="26"/>
            </w:rPr>
          </w:rPrChange>
        </w:rPr>
        <w:pPrChange w:id="1045" w:author="Dam Kim Son" w:date="2018-07-11T08:31:00Z">
          <w:pPr>
            <w:spacing w:after="0" w:line="312" w:lineRule="auto"/>
            <w:jc w:val="both"/>
          </w:pPr>
        </w:pPrChange>
      </w:pPr>
      <w:ins w:id="1046" w:author="Dam Kim Son" w:date="2018-07-11T08:37:00Z">
        <w:r w:rsidRPr="005A17A7">
          <w:rPr>
            <w:rFonts w:ascii="Times New Roman" w:hAnsi="Times New Roman"/>
            <w:sz w:val="26"/>
            <w:szCs w:val="26"/>
            <w:rPrChange w:id="1047" w:author="Hoài" w:date="2020-12-16T15:04:00Z">
              <w:rPr>
                <w:rFonts w:ascii="Times New Roman" w:hAnsi="Times New Roman"/>
                <w:color w:val="000000"/>
                <w:sz w:val="26"/>
                <w:szCs w:val="26"/>
              </w:rPr>
            </w:rPrChange>
          </w:rPr>
          <w:t>Tiền vay được chuyển thẳng vào tài khoản cho người thụ hưởng theo đúng nội dung trong giấy đề nghị giải ngân kiêm hợp đồng tín dụng cụ thể đã ký với Ngân hàng.</w:t>
        </w:r>
      </w:ins>
    </w:p>
    <w:p w:rsidR="00B8071C" w:rsidRPr="005A17A7" w:rsidRDefault="00B8071C">
      <w:pPr>
        <w:spacing w:after="0" w:line="312" w:lineRule="auto"/>
        <w:ind w:firstLine="360"/>
        <w:jc w:val="both"/>
        <w:rPr>
          <w:ins w:id="1048" w:author="sondk" w:date="2018-03-22T15:29:00Z"/>
          <w:rFonts w:ascii="Times New Roman" w:hAnsi="Times New Roman"/>
          <w:sz w:val="26"/>
          <w:szCs w:val="26"/>
          <w:rPrChange w:id="1049" w:author="Hoài" w:date="2020-12-16T15:04:00Z">
            <w:rPr>
              <w:ins w:id="1050" w:author="sondk" w:date="2018-03-22T15:29:00Z"/>
              <w:rFonts w:ascii="Times New Roman" w:hAnsi="Times New Roman"/>
              <w:color w:val="000000"/>
              <w:sz w:val="26"/>
              <w:szCs w:val="26"/>
            </w:rPr>
          </w:rPrChange>
        </w:rPr>
        <w:pPrChange w:id="1051" w:author="Dam Kim Son" w:date="2018-07-11T08:31:00Z">
          <w:pPr>
            <w:spacing w:after="0" w:line="312" w:lineRule="auto"/>
            <w:jc w:val="both"/>
          </w:pPr>
        </w:pPrChange>
      </w:pPr>
    </w:p>
    <w:p w:rsidR="00213E37" w:rsidRPr="005A17A7" w:rsidDel="00551E5D" w:rsidRDefault="00FB6CA3">
      <w:pPr>
        <w:tabs>
          <w:tab w:val="left" w:pos="360"/>
        </w:tabs>
        <w:spacing w:after="0" w:line="312" w:lineRule="auto"/>
        <w:ind w:firstLine="360"/>
        <w:jc w:val="both"/>
        <w:rPr>
          <w:del w:id="1052" w:author="Dam Kim Son" w:date="2018-07-11T08:38:00Z"/>
          <w:rFonts w:ascii="Times New Roman" w:hAnsi="Times New Roman"/>
          <w:sz w:val="26"/>
          <w:szCs w:val="26"/>
          <w:rPrChange w:id="1053" w:author="Hoài" w:date="2020-12-16T15:04:00Z">
            <w:rPr>
              <w:del w:id="1054" w:author="Dam Kim Son" w:date="2018-07-11T08:38:00Z"/>
              <w:rFonts w:ascii="Times New Roman" w:hAnsi="Times New Roman"/>
              <w:color w:val="FF0000"/>
              <w:sz w:val="26"/>
              <w:szCs w:val="26"/>
            </w:rPr>
          </w:rPrChange>
        </w:rPr>
        <w:pPrChange w:id="1055" w:author="Dam Kim Son" w:date="2018-07-11T08:31:00Z">
          <w:pPr>
            <w:tabs>
              <w:tab w:val="left" w:pos="360"/>
            </w:tabs>
            <w:spacing w:after="0" w:line="312" w:lineRule="auto"/>
            <w:jc w:val="both"/>
          </w:pPr>
        </w:pPrChange>
      </w:pPr>
      <w:ins w:id="1056" w:author="sondk" w:date="2017-05-22T15:25:00Z">
        <w:del w:id="1057" w:author="Dam Kim Son" w:date="2018-07-11T08:38:00Z">
          <w:r w:rsidRPr="005A17A7" w:rsidDel="00551E5D">
            <w:rPr>
              <w:rFonts w:ascii="Times New Roman" w:hAnsi="Times New Roman"/>
              <w:sz w:val="26"/>
              <w:szCs w:val="26"/>
              <w:rPrChange w:id="1058" w:author="Hoài" w:date="2020-12-16T15:04:00Z">
                <w:rPr>
                  <w:rFonts w:ascii="Times New Roman" w:hAnsi="Times New Roman"/>
                  <w:color w:val="000000"/>
                  <w:sz w:val="26"/>
                  <w:szCs w:val="26"/>
                </w:rPr>
              </w:rPrChange>
            </w:rPr>
            <w:delText xml:space="preserve"> </w:delText>
          </w:r>
        </w:del>
      </w:ins>
      <w:del w:id="1059" w:author="Dam Kim Son" w:date="2018-07-11T08:38:00Z">
        <w:r w:rsidR="00213E37" w:rsidRPr="005A17A7" w:rsidDel="00551E5D">
          <w:rPr>
            <w:rFonts w:ascii="Times New Roman" w:hAnsi="Times New Roman"/>
            <w:sz w:val="26"/>
            <w:szCs w:val="26"/>
            <w:rPrChange w:id="1060" w:author="Hoài" w:date="2020-12-16T15:04:00Z">
              <w:rPr>
                <w:rFonts w:ascii="Times New Roman" w:hAnsi="Times New Roman"/>
                <w:color w:val="FF0000"/>
                <w:sz w:val="26"/>
                <w:szCs w:val="26"/>
              </w:rPr>
            </w:rPrChange>
          </w:rPr>
          <w:delText xml:space="preserve">, số TK: </w:delText>
        </w:r>
        <w:r w:rsidR="00BA1971" w:rsidRPr="005A17A7" w:rsidDel="00551E5D">
          <w:rPr>
            <w:rFonts w:ascii="Times New Roman" w:hAnsi="Times New Roman"/>
            <w:sz w:val="26"/>
            <w:szCs w:val="26"/>
            <w:rPrChange w:id="1061" w:author="Hoài" w:date="2020-12-16T15:04:00Z">
              <w:rPr>
                <w:rFonts w:ascii="Times New Roman" w:hAnsi="Times New Roman"/>
                <w:color w:val="FF0000"/>
                <w:sz w:val="26"/>
                <w:szCs w:val="26"/>
              </w:rPr>
            </w:rPrChange>
          </w:rPr>
          <w:delText>10201 0001 641 505</w:delText>
        </w:r>
        <w:r w:rsidR="00213E37" w:rsidRPr="005A17A7" w:rsidDel="00551E5D">
          <w:rPr>
            <w:rFonts w:ascii="Times New Roman" w:hAnsi="Times New Roman"/>
            <w:sz w:val="26"/>
            <w:szCs w:val="26"/>
            <w:rPrChange w:id="1062" w:author="Hoài" w:date="2020-12-16T15:04:00Z">
              <w:rPr>
                <w:rFonts w:ascii="Times New Roman" w:hAnsi="Times New Roman"/>
                <w:color w:val="FF0000"/>
                <w:sz w:val="26"/>
                <w:szCs w:val="26"/>
              </w:rPr>
            </w:rPrChange>
          </w:rPr>
          <w:delText xml:space="preserve"> tại NH Viettinbank </w:delText>
        </w:r>
        <w:r w:rsidR="00BA1971" w:rsidRPr="005A17A7" w:rsidDel="00551E5D">
          <w:rPr>
            <w:rFonts w:ascii="Times New Roman" w:hAnsi="Times New Roman"/>
            <w:sz w:val="26"/>
            <w:szCs w:val="26"/>
            <w:rPrChange w:id="1063" w:author="Hoài" w:date="2020-12-16T15:04:00Z">
              <w:rPr>
                <w:rFonts w:ascii="Times New Roman" w:hAnsi="Times New Roman"/>
                <w:color w:val="FF0000"/>
                <w:sz w:val="26"/>
                <w:szCs w:val="26"/>
              </w:rPr>
            </w:rPrChange>
          </w:rPr>
          <w:delText>Hồng Bàng Hải Phòng</w:delText>
        </w:r>
        <w:r w:rsidR="00213E37" w:rsidRPr="005A17A7" w:rsidDel="00551E5D">
          <w:rPr>
            <w:rFonts w:ascii="Times New Roman" w:hAnsi="Times New Roman"/>
            <w:sz w:val="26"/>
            <w:szCs w:val="26"/>
            <w:rPrChange w:id="1064" w:author="Hoài" w:date="2020-12-16T15:04:00Z">
              <w:rPr>
                <w:rFonts w:ascii="Times New Roman" w:hAnsi="Times New Roman"/>
                <w:color w:val="FF0000"/>
                <w:sz w:val="26"/>
                <w:szCs w:val="26"/>
              </w:rPr>
            </w:rPrChange>
          </w:rPr>
          <w:delText>, Chứng từ thanh toán: Hóa đơn số: 0000</w:delText>
        </w:r>
        <w:r w:rsidR="00B141E4" w:rsidRPr="005A17A7" w:rsidDel="00551E5D">
          <w:rPr>
            <w:rFonts w:ascii="Times New Roman" w:hAnsi="Times New Roman"/>
            <w:sz w:val="26"/>
            <w:szCs w:val="26"/>
            <w:rPrChange w:id="1065" w:author="Hoài" w:date="2020-12-16T15:04:00Z">
              <w:rPr>
                <w:rFonts w:ascii="Times New Roman" w:hAnsi="Times New Roman"/>
                <w:color w:val="FF0000"/>
                <w:sz w:val="26"/>
                <w:szCs w:val="26"/>
              </w:rPr>
            </w:rPrChange>
          </w:rPr>
          <w:delText>369</w:delText>
        </w:r>
        <w:r w:rsidR="00213E37" w:rsidRPr="005A17A7" w:rsidDel="00551E5D">
          <w:rPr>
            <w:rFonts w:ascii="Times New Roman" w:hAnsi="Times New Roman"/>
            <w:sz w:val="26"/>
            <w:szCs w:val="26"/>
            <w:rPrChange w:id="1066" w:author="Hoài" w:date="2020-12-16T15:04:00Z">
              <w:rPr>
                <w:rFonts w:ascii="Times New Roman" w:hAnsi="Times New Roman"/>
                <w:color w:val="FF0000"/>
                <w:sz w:val="26"/>
                <w:szCs w:val="26"/>
              </w:rPr>
            </w:rPrChange>
          </w:rPr>
          <w:delText xml:space="preserve"> ngày </w:delText>
        </w:r>
        <w:r w:rsidR="00B141E4" w:rsidRPr="005A17A7" w:rsidDel="00551E5D">
          <w:rPr>
            <w:rFonts w:ascii="Times New Roman" w:hAnsi="Times New Roman"/>
            <w:sz w:val="26"/>
            <w:szCs w:val="26"/>
            <w:rPrChange w:id="1067" w:author="Hoài" w:date="2020-12-16T15:04:00Z">
              <w:rPr>
                <w:rFonts w:ascii="Times New Roman" w:hAnsi="Times New Roman"/>
                <w:color w:val="FF0000"/>
                <w:sz w:val="26"/>
                <w:szCs w:val="26"/>
              </w:rPr>
            </w:rPrChange>
          </w:rPr>
          <w:delText>22/02/2017</w:delText>
        </w:r>
        <w:r w:rsidR="00213E37" w:rsidRPr="005A17A7" w:rsidDel="00551E5D">
          <w:rPr>
            <w:rFonts w:ascii="Times New Roman" w:hAnsi="Times New Roman"/>
            <w:sz w:val="26"/>
            <w:szCs w:val="26"/>
            <w:rPrChange w:id="1068" w:author="Hoài" w:date="2020-12-16T15:04:00Z">
              <w:rPr>
                <w:rFonts w:ascii="Times New Roman" w:hAnsi="Times New Roman"/>
                <w:color w:val="FF0000"/>
                <w:sz w:val="26"/>
                <w:szCs w:val="26"/>
              </w:rPr>
            </w:rPrChange>
          </w:rPr>
          <w:delText>.</w:delText>
        </w:r>
      </w:del>
    </w:p>
    <w:p w:rsidR="00164E0F" w:rsidRPr="005A17A7" w:rsidDel="00551E5D" w:rsidRDefault="00164E0F">
      <w:pPr>
        <w:spacing w:after="0" w:line="312" w:lineRule="auto"/>
        <w:ind w:firstLine="360"/>
        <w:jc w:val="both"/>
        <w:rPr>
          <w:del w:id="1069" w:author="Dam Kim Son" w:date="2018-07-11T08:38:00Z"/>
          <w:rFonts w:ascii="Times New Roman" w:hAnsi="Times New Roman"/>
          <w:b/>
          <w:i/>
          <w:sz w:val="26"/>
          <w:szCs w:val="26"/>
        </w:rPr>
        <w:pPrChange w:id="1070" w:author="Dam Kim Son" w:date="2018-07-11T08:31:00Z">
          <w:pPr>
            <w:spacing w:after="0" w:line="312" w:lineRule="auto"/>
            <w:jc w:val="both"/>
          </w:pPr>
        </w:pPrChange>
      </w:pPr>
      <w:del w:id="1071" w:author="Dam Kim Son" w:date="2018-07-11T08:38:00Z">
        <w:r w:rsidRPr="00B15F97" w:rsidDel="00551E5D">
          <w:rPr>
            <w:rFonts w:ascii="Times New Roman" w:hAnsi="Times New Roman"/>
            <w:b/>
            <w:i/>
            <w:sz w:val="26"/>
            <w:szCs w:val="26"/>
          </w:rPr>
          <w:delText>2. Vi</w:delText>
        </w:r>
        <w:r w:rsidRPr="00AB6BA6" w:rsidDel="00551E5D">
          <w:rPr>
            <w:rFonts w:ascii="Times New Roman" w:hAnsi="Times New Roman"/>
            <w:b/>
            <w:i/>
            <w:sz w:val="26"/>
            <w:szCs w:val="26"/>
          </w:rPr>
          <w:delText>ệ</w:delText>
        </w:r>
        <w:r w:rsidRPr="005A17A7" w:rsidDel="00551E5D">
          <w:rPr>
            <w:rFonts w:ascii="Times New Roman" w:hAnsi="Times New Roman"/>
            <w:b/>
            <w:i/>
            <w:sz w:val="26"/>
            <w:szCs w:val="26"/>
          </w:rPr>
          <w:delText>c thực hiện các cam kết của khách hàng.</w:delText>
        </w:r>
      </w:del>
    </w:p>
    <w:p w:rsidR="007119AE" w:rsidRPr="005A17A7" w:rsidDel="00551E5D" w:rsidRDefault="007119AE">
      <w:pPr>
        <w:tabs>
          <w:tab w:val="left" w:pos="360"/>
        </w:tabs>
        <w:spacing w:after="0" w:line="312" w:lineRule="auto"/>
        <w:ind w:firstLine="360"/>
        <w:jc w:val="both"/>
        <w:rPr>
          <w:del w:id="1072" w:author="Dam Kim Son" w:date="2018-07-11T08:38:00Z"/>
          <w:rFonts w:ascii="Times New Roman" w:hAnsi="Times New Roman"/>
          <w:sz w:val="26"/>
          <w:szCs w:val="26"/>
        </w:rPr>
        <w:pPrChange w:id="1073" w:author="Dam Kim Son" w:date="2018-07-11T08:31:00Z">
          <w:pPr>
            <w:tabs>
              <w:tab w:val="left" w:pos="360"/>
            </w:tabs>
            <w:spacing w:after="0" w:line="312" w:lineRule="auto"/>
            <w:jc w:val="both"/>
          </w:pPr>
        </w:pPrChange>
      </w:pPr>
      <w:del w:id="1074" w:author="Dam Kim Son" w:date="2018-07-11T08:38:00Z">
        <w:r w:rsidRPr="005A17A7" w:rsidDel="00551E5D">
          <w:rPr>
            <w:rFonts w:ascii="Times New Roman" w:hAnsi="Times New Roman"/>
            <w:sz w:val="26"/>
            <w:szCs w:val="26"/>
          </w:rPr>
          <w:tab/>
          <w:delText>- Công ty tuân thủ đầy đủ các điều kiện tín dụng đã cam kết với ngân hàng.</w:delText>
        </w:r>
      </w:del>
    </w:p>
    <w:p w:rsidR="007119AE" w:rsidRPr="005A17A7" w:rsidDel="00551E5D" w:rsidRDefault="007119AE">
      <w:pPr>
        <w:tabs>
          <w:tab w:val="left" w:pos="360"/>
        </w:tabs>
        <w:spacing w:after="0" w:line="312" w:lineRule="auto"/>
        <w:ind w:firstLine="360"/>
        <w:jc w:val="both"/>
        <w:rPr>
          <w:del w:id="1075" w:author="Dam Kim Son" w:date="2018-07-11T08:38:00Z"/>
          <w:rFonts w:ascii="Times New Roman" w:hAnsi="Times New Roman"/>
          <w:sz w:val="26"/>
          <w:szCs w:val="26"/>
        </w:rPr>
        <w:pPrChange w:id="1076" w:author="Dam Kim Son" w:date="2018-07-11T08:31:00Z">
          <w:pPr>
            <w:tabs>
              <w:tab w:val="left" w:pos="360"/>
            </w:tabs>
            <w:spacing w:after="0" w:line="312" w:lineRule="auto"/>
            <w:jc w:val="both"/>
          </w:pPr>
        </w:pPrChange>
      </w:pPr>
      <w:del w:id="1077" w:author="Dam Kim Son" w:date="2018-07-11T08:38:00Z">
        <w:r w:rsidRPr="005A17A7" w:rsidDel="00551E5D">
          <w:rPr>
            <w:rFonts w:ascii="Times New Roman" w:hAnsi="Times New Roman"/>
            <w:sz w:val="26"/>
            <w:szCs w:val="26"/>
          </w:rPr>
          <w:tab/>
          <w:delText xml:space="preserve">- Qua kiểm tra thực tế cho thấy Công ty vay chuyển khoản để thanh toán tiền mua </w:delText>
        </w:r>
        <w:r w:rsidR="00D746A2" w:rsidRPr="005A17A7" w:rsidDel="00551E5D">
          <w:rPr>
            <w:rFonts w:ascii="Times New Roman" w:hAnsi="Times New Roman"/>
            <w:sz w:val="26"/>
            <w:szCs w:val="26"/>
          </w:rPr>
          <w:delText xml:space="preserve">thép. </w:delText>
        </w:r>
        <w:r w:rsidRPr="005A17A7" w:rsidDel="00551E5D">
          <w:rPr>
            <w:rFonts w:ascii="Times New Roman" w:hAnsi="Times New Roman"/>
            <w:sz w:val="26"/>
            <w:szCs w:val="26"/>
          </w:rPr>
          <w:delText>Tiền vay đã đ</w:delText>
        </w:r>
        <w:r w:rsidRPr="005A17A7" w:rsidDel="00551E5D">
          <w:rPr>
            <w:rFonts w:ascii="Times New Roman" w:hAnsi="Times New Roman" w:hint="eastAsia"/>
            <w:sz w:val="26"/>
            <w:szCs w:val="26"/>
          </w:rPr>
          <w:delText>ư</w:delText>
        </w:r>
        <w:r w:rsidRPr="005A17A7" w:rsidDel="00551E5D">
          <w:rPr>
            <w:rFonts w:ascii="Times New Roman" w:hAnsi="Times New Roman"/>
            <w:sz w:val="26"/>
            <w:szCs w:val="26"/>
          </w:rPr>
          <w:delText xml:space="preserve">ợc chuyển cho bên </w:delText>
        </w:r>
        <w:r w:rsidR="00D746A2" w:rsidRPr="005A17A7" w:rsidDel="00551E5D">
          <w:rPr>
            <w:rFonts w:ascii="Times New Roman" w:hAnsi="Times New Roman"/>
            <w:sz w:val="26"/>
            <w:szCs w:val="26"/>
          </w:rPr>
          <w:delText>thụ hưởng</w:delText>
        </w:r>
        <w:r w:rsidRPr="005A17A7" w:rsidDel="00551E5D">
          <w:rPr>
            <w:rFonts w:ascii="Times New Roman" w:hAnsi="Times New Roman"/>
            <w:sz w:val="26"/>
            <w:szCs w:val="26"/>
          </w:rPr>
          <w:delText>. Công ty sử dụng vốn vay đúng mục đích theo Hợp đồng tín dụng ngắn hạn cụ thể đã ký với Ngân hàng.</w:delText>
        </w:r>
      </w:del>
    </w:p>
    <w:p w:rsidR="00164E0F" w:rsidRPr="005A17A7" w:rsidRDefault="007119AE">
      <w:pPr>
        <w:spacing w:after="0" w:line="312" w:lineRule="auto"/>
        <w:ind w:firstLine="360"/>
        <w:jc w:val="both"/>
        <w:rPr>
          <w:rFonts w:ascii="Times New Roman" w:hAnsi="Times New Roman"/>
          <w:b/>
          <w:i/>
          <w:sz w:val="26"/>
          <w:szCs w:val="26"/>
        </w:rPr>
        <w:pPrChange w:id="1078" w:author="Dam Kim Son" w:date="2018-07-11T08:31:00Z">
          <w:pPr>
            <w:spacing w:after="0" w:line="312" w:lineRule="auto"/>
            <w:jc w:val="both"/>
          </w:pPr>
        </w:pPrChange>
      </w:pPr>
      <w:r w:rsidRPr="005A17A7">
        <w:rPr>
          <w:rFonts w:ascii="Times New Roman" w:hAnsi="Times New Roman"/>
          <w:b/>
          <w:i/>
          <w:sz w:val="26"/>
          <w:szCs w:val="26"/>
        </w:rPr>
        <w:t>3</w:t>
      </w:r>
      <w:r w:rsidR="00164E0F" w:rsidRPr="005A17A7">
        <w:rPr>
          <w:rFonts w:ascii="Times New Roman" w:hAnsi="Times New Roman"/>
          <w:b/>
          <w:i/>
          <w:sz w:val="26"/>
          <w:szCs w:val="26"/>
        </w:rPr>
        <w:t>. Kiểm tra tài sản đảm bảo nợ vay:</w:t>
      </w:r>
    </w:p>
    <w:p w:rsidR="00C674E9" w:rsidRPr="00B15F97" w:rsidDel="007900F8" w:rsidRDefault="007119AE">
      <w:pPr>
        <w:tabs>
          <w:tab w:val="left" w:pos="360"/>
        </w:tabs>
        <w:spacing w:after="0" w:line="312" w:lineRule="auto"/>
        <w:ind w:firstLine="360"/>
        <w:jc w:val="both"/>
        <w:rPr>
          <w:del w:id="1079" w:author="Hoài" w:date="2020-09-24T09:47:00Z"/>
          <w:rFonts w:ascii="Times New Roman" w:hAnsi="Times New Roman"/>
          <w:sz w:val="26"/>
          <w:szCs w:val="26"/>
        </w:rPr>
        <w:pPrChange w:id="1080" w:author="Dam Kim Son" w:date="2018-07-11T08:31:00Z">
          <w:pPr>
            <w:tabs>
              <w:tab w:val="left" w:pos="360"/>
            </w:tabs>
            <w:spacing w:after="0" w:line="312" w:lineRule="auto"/>
            <w:jc w:val="both"/>
          </w:pPr>
        </w:pPrChange>
      </w:pPr>
      <w:r w:rsidRPr="005A17A7">
        <w:rPr>
          <w:rFonts w:ascii="Times New Roman" w:hAnsi="Times New Roman"/>
          <w:sz w:val="26"/>
          <w:szCs w:val="26"/>
        </w:rPr>
        <w:lastRenderedPageBreak/>
        <w:tab/>
        <w:t xml:space="preserve">Các tài sản của </w:t>
      </w:r>
      <w:r w:rsidR="000E1621" w:rsidRPr="005A17A7">
        <w:rPr>
          <w:rFonts w:ascii="Times New Roman" w:hAnsi="Times New Roman"/>
          <w:sz w:val="26"/>
          <w:szCs w:val="26"/>
        </w:rPr>
        <w:t>bên thứ ba (bên bảo đảm)</w:t>
      </w:r>
      <w:r w:rsidR="006F3553" w:rsidRPr="005A17A7">
        <w:rPr>
          <w:rFonts w:ascii="Times New Roman" w:hAnsi="Times New Roman"/>
          <w:sz w:val="26"/>
          <w:szCs w:val="26"/>
        </w:rPr>
        <w:t xml:space="preserve"> </w:t>
      </w:r>
      <w:r w:rsidRPr="005A17A7">
        <w:rPr>
          <w:rFonts w:ascii="Times New Roman" w:hAnsi="Times New Roman"/>
          <w:sz w:val="26"/>
          <w:szCs w:val="26"/>
        </w:rPr>
        <w:t xml:space="preserve">đang thế chấp tại BIDV </w:t>
      </w:r>
      <w:del w:id="1081" w:author="sondk" w:date="2017-04-17T21:41:00Z">
        <w:r w:rsidRPr="005A17A7" w:rsidDel="00BE022D">
          <w:rPr>
            <w:rFonts w:ascii="Times New Roman" w:hAnsi="Times New Roman"/>
            <w:sz w:val="26"/>
            <w:szCs w:val="26"/>
          </w:rPr>
          <w:delText xml:space="preserve">– </w:delText>
        </w:r>
      </w:del>
      <w:ins w:id="1082" w:author="sondk" w:date="2017-04-17T21:41:00Z">
        <w:r w:rsidR="00BE022D" w:rsidRPr="005A17A7">
          <w:rPr>
            <w:rFonts w:ascii="Times New Roman" w:hAnsi="Times New Roman"/>
            <w:sz w:val="26"/>
            <w:szCs w:val="26"/>
          </w:rPr>
          <w:t xml:space="preserve">- </w:t>
        </w:r>
      </w:ins>
      <w:r w:rsidRPr="005A17A7">
        <w:rPr>
          <w:rFonts w:ascii="Times New Roman" w:hAnsi="Times New Roman"/>
          <w:sz w:val="26"/>
          <w:szCs w:val="26"/>
        </w:rPr>
        <w:t>ĐHP nhằm đảm bảo mọi nghĩa vụ của Công ty tạ</w:t>
      </w:r>
      <w:r w:rsidR="00C46D2E" w:rsidRPr="005A17A7">
        <w:rPr>
          <w:rFonts w:ascii="Times New Roman" w:hAnsi="Times New Roman"/>
          <w:sz w:val="26"/>
          <w:szCs w:val="26"/>
        </w:rPr>
        <w:t xml:space="preserve">i BIDV </w:t>
      </w:r>
      <w:del w:id="1083" w:author="sondk" w:date="2017-04-17T21:41:00Z">
        <w:r w:rsidR="00C46D2E" w:rsidRPr="005A17A7" w:rsidDel="00BE022D">
          <w:rPr>
            <w:rFonts w:ascii="Times New Roman" w:hAnsi="Times New Roman"/>
            <w:sz w:val="26"/>
            <w:szCs w:val="26"/>
          </w:rPr>
          <w:delText xml:space="preserve">– </w:delText>
        </w:r>
      </w:del>
      <w:ins w:id="1084" w:author="sondk" w:date="2017-04-17T21:41:00Z">
        <w:r w:rsidR="00BE022D" w:rsidRPr="005A17A7">
          <w:rPr>
            <w:rFonts w:ascii="Times New Roman" w:hAnsi="Times New Roman"/>
            <w:sz w:val="26"/>
            <w:szCs w:val="26"/>
          </w:rPr>
          <w:t xml:space="preserve">- </w:t>
        </w:r>
      </w:ins>
      <w:r w:rsidR="00C46D2E" w:rsidRPr="005A17A7">
        <w:rPr>
          <w:rFonts w:ascii="Times New Roman" w:hAnsi="Times New Roman"/>
          <w:sz w:val="26"/>
          <w:szCs w:val="26"/>
        </w:rPr>
        <w:t xml:space="preserve">ĐHP </w:t>
      </w:r>
      <w:r w:rsidR="00D746A2" w:rsidRPr="005A17A7">
        <w:rPr>
          <w:rFonts w:ascii="Times New Roman" w:hAnsi="Times New Roman"/>
          <w:sz w:val="26"/>
          <w:szCs w:val="26"/>
        </w:rPr>
        <w:t xml:space="preserve">phát sinh theo Hợp đồng tín dụng </w:t>
      </w:r>
      <w:ins w:id="1085" w:author="Hoài" w:date="2020-09-24T09:47:00Z">
        <w:r w:rsidR="007900F8" w:rsidRPr="005A17A7">
          <w:rPr>
            <w:rFonts w:ascii="Times New Roman" w:hAnsi="Times New Roman"/>
            <w:sz w:val="26"/>
            <w:szCs w:val="26"/>
          </w:rPr>
          <w:t>số 01/2020/8588706/HĐTD ngày 08/04/2020 và văn bản sửa đổi, bổ sung số 02/2020/8588706/HĐTD ngày 23/09/2020</w:t>
        </w:r>
      </w:ins>
      <w:del w:id="1086" w:author="Hoài" w:date="2020-09-24T09:47:00Z">
        <w:r w:rsidR="00D746A2" w:rsidRPr="005A17A7" w:rsidDel="007900F8">
          <w:rPr>
            <w:rFonts w:ascii="Times New Roman" w:hAnsi="Times New Roman"/>
            <w:sz w:val="26"/>
            <w:szCs w:val="26"/>
          </w:rPr>
          <w:delText xml:space="preserve">số </w:delText>
        </w:r>
      </w:del>
      <w:ins w:id="1087" w:author="Huệ Minh Phạm" w:date="2018-07-12T17:23:00Z">
        <w:del w:id="1088" w:author="Hoài" w:date="2020-09-24T09:47:00Z">
          <w:r w:rsidR="00B945A4" w:rsidRPr="005A17A7" w:rsidDel="007900F8">
            <w:rPr>
              <w:rFonts w:ascii="Times New Roman" w:hAnsi="Times New Roman"/>
              <w:sz w:val="26"/>
              <w:szCs w:val="26"/>
            </w:rPr>
            <w:delText>01/2018/8588706/HĐTD ngày 01/03/2018</w:delText>
          </w:r>
        </w:del>
      </w:ins>
      <w:del w:id="1089" w:author="Hoài" w:date="2020-09-24T09:47:00Z">
        <w:r w:rsidR="00D746A2" w:rsidRPr="005A17A7" w:rsidDel="007900F8">
          <w:rPr>
            <w:rFonts w:ascii="Times New Roman" w:hAnsi="Times New Roman"/>
            <w:sz w:val="26"/>
            <w:szCs w:val="26"/>
          </w:rPr>
          <w:delText>01/</w:delText>
        </w:r>
        <w:r w:rsidR="00B141E4" w:rsidRPr="005A17A7" w:rsidDel="007900F8">
          <w:rPr>
            <w:rFonts w:ascii="Times New Roman" w:hAnsi="Times New Roman"/>
            <w:sz w:val="26"/>
            <w:szCs w:val="26"/>
          </w:rPr>
          <w:delText>2017</w:delText>
        </w:r>
      </w:del>
      <w:ins w:id="1090" w:author="sondk" w:date="2018-01-25T14:52:00Z">
        <w:del w:id="1091" w:author="Hoài" w:date="2020-09-24T09:47:00Z">
          <w:r w:rsidR="00314EA9" w:rsidRPr="005A17A7" w:rsidDel="007900F8">
            <w:rPr>
              <w:rFonts w:ascii="Times New Roman" w:hAnsi="Times New Roman"/>
              <w:sz w:val="26"/>
              <w:szCs w:val="26"/>
            </w:rPr>
            <w:delText>2018</w:delText>
          </w:r>
        </w:del>
      </w:ins>
      <w:del w:id="1092" w:author="Hoài" w:date="2020-09-24T09:47:00Z">
        <w:r w:rsidR="00D746A2" w:rsidRPr="005A17A7" w:rsidDel="007900F8">
          <w:rPr>
            <w:rFonts w:ascii="Times New Roman" w:hAnsi="Times New Roman"/>
            <w:sz w:val="26"/>
            <w:szCs w:val="26"/>
          </w:rPr>
          <w:delText>/</w:delText>
        </w:r>
        <w:r w:rsidR="00B141E4" w:rsidRPr="005A17A7" w:rsidDel="007900F8">
          <w:rPr>
            <w:rFonts w:ascii="Times New Roman" w:hAnsi="Times New Roman"/>
            <w:sz w:val="26"/>
            <w:szCs w:val="26"/>
          </w:rPr>
          <w:delText>9481604</w:delText>
        </w:r>
      </w:del>
      <w:ins w:id="1093" w:author="sondk" w:date="2018-01-25T14:52:00Z">
        <w:del w:id="1094" w:author="Hoài" w:date="2020-09-24T09:47:00Z">
          <w:r w:rsidR="00314EA9" w:rsidRPr="005A17A7" w:rsidDel="007900F8">
            <w:rPr>
              <w:rFonts w:ascii="Times New Roman" w:hAnsi="Times New Roman"/>
              <w:sz w:val="26"/>
              <w:szCs w:val="26"/>
            </w:rPr>
            <w:delText>7615159</w:delText>
          </w:r>
        </w:del>
      </w:ins>
      <w:ins w:id="1095" w:author="Dam Kim Son" w:date="2018-07-11T08:38:00Z">
        <w:del w:id="1096" w:author="Hoài" w:date="2020-09-24T09:47:00Z">
          <w:r w:rsidR="00551E5D" w:rsidRPr="005A17A7" w:rsidDel="007900F8">
            <w:rPr>
              <w:rFonts w:ascii="Times New Roman" w:hAnsi="Times New Roman"/>
              <w:sz w:val="26"/>
              <w:szCs w:val="26"/>
            </w:rPr>
            <w:delText>8345739</w:delText>
          </w:r>
        </w:del>
      </w:ins>
      <w:del w:id="1097" w:author="Hoài" w:date="2020-09-24T09:47:00Z">
        <w:r w:rsidR="00D746A2" w:rsidRPr="005A17A7" w:rsidDel="007900F8">
          <w:rPr>
            <w:rFonts w:ascii="Times New Roman" w:hAnsi="Times New Roman"/>
            <w:sz w:val="26"/>
            <w:szCs w:val="26"/>
          </w:rPr>
          <w:delText xml:space="preserve">/HĐTD ngày </w:delText>
        </w:r>
        <w:r w:rsidR="00B141E4" w:rsidRPr="005A17A7" w:rsidDel="007900F8">
          <w:rPr>
            <w:rFonts w:ascii="Times New Roman" w:hAnsi="Times New Roman"/>
            <w:sz w:val="26"/>
            <w:szCs w:val="26"/>
          </w:rPr>
          <w:delText>23/03</w:delText>
        </w:r>
      </w:del>
      <w:ins w:id="1098" w:author="sondk" w:date="2018-01-25T14:52:00Z">
        <w:del w:id="1099" w:author="Hoài" w:date="2020-09-24T09:47:00Z">
          <w:r w:rsidR="00314EA9" w:rsidRPr="005A17A7" w:rsidDel="007900F8">
            <w:rPr>
              <w:rFonts w:ascii="Times New Roman" w:hAnsi="Times New Roman"/>
              <w:sz w:val="26"/>
              <w:szCs w:val="26"/>
            </w:rPr>
            <w:delText>2</w:delText>
          </w:r>
        </w:del>
      </w:ins>
      <w:ins w:id="1100" w:author="sondk" w:date="2018-03-22T15:29:00Z">
        <w:del w:id="1101" w:author="Hoài" w:date="2020-09-24T09:47:00Z">
          <w:r w:rsidR="00425BA2" w:rsidRPr="005A17A7" w:rsidDel="007900F8">
            <w:rPr>
              <w:rFonts w:ascii="Times New Roman" w:hAnsi="Times New Roman"/>
              <w:sz w:val="26"/>
              <w:szCs w:val="26"/>
            </w:rPr>
            <w:delText>6</w:delText>
          </w:r>
        </w:del>
      </w:ins>
      <w:ins w:id="1102" w:author="sondk" w:date="2018-01-25T14:52:00Z">
        <w:del w:id="1103" w:author="Hoài" w:date="2020-09-24T09:47:00Z">
          <w:r w:rsidR="00314EA9" w:rsidRPr="005A17A7" w:rsidDel="007900F8">
            <w:rPr>
              <w:rFonts w:ascii="Times New Roman" w:hAnsi="Times New Roman"/>
              <w:sz w:val="26"/>
              <w:szCs w:val="26"/>
            </w:rPr>
            <w:delText>/01/2018</w:delText>
          </w:r>
        </w:del>
      </w:ins>
      <w:ins w:id="1104" w:author="Dam Kim Son" w:date="2018-07-11T08:41:00Z">
        <w:del w:id="1105" w:author="Hoài" w:date="2020-09-24T09:47:00Z">
          <w:r w:rsidR="00551E5D" w:rsidRPr="005A17A7" w:rsidDel="007900F8">
            <w:rPr>
              <w:rFonts w:ascii="Times New Roman" w:hAnsi="Times New Roman"/>
              <w:sz w:val="26"/>
              <w:szCs w:val="26"/>
            </w:rPr>
            <w:delText>30/05/2018</w:delText>
          </w:r>
        </w:del>
      </w:ins>
      <w:del w:id="1106" w:author="Hoài" w:date="2020-09-24T09:47:00Z">
        <w:r w:rsidR="00B141E4" w:rsidRPr="005A17A7" w:rsidDel="007900F8">
          <w:rPr>
            <w:rFonts w:ascii="Times New Roman" w:hAnsi="Times New Roman"/>
            <w:sz w:val="26"/>
            <w:szCs w:val="26"/>
          </w:rPr>
          <w:delText>/2017</w:delText>
        </w:r>
        <w:r w:rsidR="00D746A2" w:rsidRPr="005A17A7" w:rsidDel="007900F8">
          <w:rPr>
            <w:rFonts w:ascii="Times New Roman" w:hAnsi="Times New Roman"/>
            <w:iCs/>
            <w:sz w:val="26"/>
            <w:szCs w:val="26"/>
            <w:rPrChange w:id="1107" w:author="Hoài" w:date="2020-12-16T15:04:00Z">
              <w:rPr>
                <w:rFonts w:ascii="Times New Roman" w:hAnsi="Times New Roman"/>
                <w:iCs/>
                <w:color w:val="000000"/>
                <w:sz w:val="26"/>
                <w:szCs w:val="26"/>
              </w:rPr>
            </w:rPrChange>
          </w:rPr>
          <w:delText>.</w:delText>
        </w:r>
      </w:del>
    </w:p>
    <w:p w:rsidR="007119AE" w:rsidRPr="005A17A7" w:rsidRDefault="007900F8">
      <w:pPr>
        <w:tabs>
          <w:tab w:val="left" w:pos="360"/>
        </w:tabs>
        <w:spacing w:after="0" w:line="312" w:lineRule="auto"/>
        <w:ind w:firstLine="360"/>
        <w:jc w:val="both"/>
        <w:rPr>
          <w:ins w:id="1108" w:author="Dam Kim Son" w:date="2018-07-11T08:42:00Z"/>
          <w:rFonts w:ascii="Times New Roman" w:hAnsi="Times New Roman"/>
          <w:sz w:val="26"/>
          <w:szCs w:val="26"/>
        </w:rPr>
        <w:pPrChange w:id="1109" w:author="Dam Kim Son" w:date="2018-07-11T08:31:00Z">
          <w:pPr>
            <w:tabs>
              <w:tab w:val="left" w:pos="360"/>
            </w:tabs>
            <w:spacing w:after="0" w:line="312" w:lineRule="auto"/>
            <w:jc w:val="both"/>
          </w:pPr>
        </w:pPrChange>
      </w:pPr>
      <w:ins w:id="1110" w:author="Hoài" w:date="2020-09-24T09:47:00Z">
        <w:r w:rsidRPr="00AB6BA6">
          <w:rPr>
            <w:rFonts w:ascii="Times New Roman" w:hAnsi="Times New Roman"/>
            <w:sz w:val="26"/>
            <w:szCs w:val="26"/>
          </w:rPr>
          <w:t>.</w:t>
        </w:r>
      </w:ins>
      <w:del w:id="1111" w:author="Hoài" w:date="2020-09-24T09:47:00Z">
        <w:r w:rsidR="007119AE" w:rsidRPr="005A17A7" w:rsidDel="007900F8">
          <w:rPr>
            <w:rFonts w:ascii="Times New Roman" w:hAnsi="Times New Roman"/>
            <w:sz w:val="26"/>
            <w:szCs w:val="26"/>
          </w:rPr>
          <w:tab/>
        </w:r>
      </w:del>
      <w:r w:rsidR="007119AE" w:rsidRPr="005A17A7">
        <w:rPr>
          <w:rFonts w:ascii="Times New Roman" w:hAnsi="Times New Roman"/>
          <w:sz w:val="26"/>
          <w:szCs w:val="26"/>
        </w:rPr>
        <w:t xml:space="preserve"> Các tài sản </w:t>
      </w:r>
      <w:r w:rsidR="00D746A2" w:rsidRPr="005A17A7">
        <w:rPr>
          <w:rFonts w:ascii="Times New Roman" w:hAnsi="Times New Roman"/>
          <w:sz w:val="26"/>
          <w:szCs w:val="26"/>
        </w:rPr>
        <w:t>bảo đảm</w:t>
      </w:r>
      <w:r w:rsidR="007119AE" w:rsidRPr="005A17A7">
        <w:rPr>
          <w:rFonts w:ascii="Times New Roman" w:hAnsi="Times New Roman"/>
          <w:sz w:val="26"/>
          <w:szCs w:val="26"/>
        </w:rPr>
        <w:t xml:space="preserve"> đang được </w:t>
      </w:r>
      <w:r w:rsidR="00D746A2" w:rsidRPr="005A17A7">
        <w:rPr>
          <w:rFonts w:ascii="Times New Roman" w:hAnsi="Times New Roman"/>
          <w:sz w:val="26"/>
          <w:szCs w:val="26"/>
        </w:rPr>
        <w:t xml:space="preserve">bên bảo đảm </w:t>
      </w:r>
      <w:r w:rsidR="007119AE" w:rsidRPr="005A17A7">
        <w:rPr>
          <w:rFonts w:ascii="Times New Roman" w:hAnsi="Times New Roman"/>
          <w:sz w:val="26"/>
          <w:szCs w:val="26"/>
        </w:rPr>
        <w:t>sử dụng bình thường, không có tranh chấp.</w:t>
      </w:r>
    </w:p>
    <w:p w:rsidR="00551E5D" w:rsidRPr="005A17A7" w:rsidDel="00551E5D" w:rsidRDefault="00551E5D">
      <w:pPr>
        <w:tabs>
          <w:tab w:val="left" w:pos="360"/>
        </w:tabs>
        <w:spacing w:after="0" w:line="312" w:lineRule="auto"/>
        <w:ind w:firstLine="360"/>
        <w:jc w:val="both"/>
        <w:rPr>
          <w:del w:id="1112" w:author="Dam Kim Son" w:date="2018-07-11T08:42:00Z"/>
          <w:rFonts w:ascii="Times New Roman" w:hAnsi="Times New Roman"/>
          <w:sz w:val="26"/>
          <w:szCs w:val="26"/>
        </w:rPr>
        <w:pPrChange w:id="1113" w:author="Dam Kim Son" w:date="2018-07-11T08:31:00Z">
          <w:pPr>
            <w:tabs>
              <w:tab w:val="left" w:pos="360"/>
            </w:tabs>
            <w:spacing w:after="0" w:line="312" w:lineRule="auto"/>
            <w:jc w:val="both"/>
          </w:pPr>
        </w:pPrChange>
      </w:pPr>
    </w:p>
    <w:p w:rsidR="00164E0F" w:rsidRPr="005A17A7" w:rsidRDefault="00164E0F">
      <w:pPr>
        <w:spacing w:after="0" w:line="312" w:lineRule="auto"/>
        <w:ind w:firstLine="360"/>
        <w:jc w:val="both"/>
        <w:rPr>
          <w:ins w:id="1114" w:author="Dam Kim Son" w:date="2018-07-11T08:43:00Z"/>
          <w:rFonts w:ascii="Times New Roman" w:hAnsi="Times New Roman"/>
          <w:b/>
          <w:sz w:val="26"/>
          <w:szCs w:val="26"/>
        </w:rPr>
        <w:pPrChange w:id="1115" w:author="Dam Kim Son" w:date="2018-07-11T08:31:00Z">
          <w:pPr>
            <w:spacing w:after="0" w:line="312" w:lineRule="auto"/>
            <w:jc w:val="both"/>
          </w:pPr>
        </w:pPrChange>
      </w:pPr>
      <w:r w:rsidRPr="005A17A7">
        <w:rPr>
          <w:rFonts w:ascii="Times New Roman" w:hAnsi="Times New Roman"/>
          <w:b/>
          <w:sz w:val="26"/>
          <w:szCs w:val="26"/>
        </w:rPr>
        <w:t xml:space="preserve">II- </w:t>
      </w:r>
      <w:ins w:id="1116" w:author="Dam Kim Son" w:date="2018-07-11T08:43:00Z">
        <w:r w:rsidR="00551E5D" w:rsidRPr="005A17A7">
          <w:rPr>
            <w:rFonts w:ascii="Times New Roman" w:hAnsi="Times New Roman"/>
            <w:b/>
            <w:sz w:val="26"/>
            <w:szCs w:val="26"/>
          </w:rPr>
          <w:t xml:space="preserve">Kết luận và </w:t>
        </w:r>
      </w:ins>
      <w:r w:rsidRPr="005A17A7">
        <w:rPr>
          <w:rFonts w:ascii="Times New Roman" w:hAnsi="Times New Roman"/>
          <w:b/>
          <w:sz w:val="26"/>
          <w:szCs w:val="26"/>
        </w:rPr>
        <w:t>Kiến nghị:</w:t>
      </w:r>
    </w:p>
    <w:p w:rsidR="00551E5D" w:rsidRPr="005A17A7" w:rsidRDefault="00551E5D">
      <w:pPr>
        <w:spacing w:after="0" w:line="312" w:lineRule="auto"/>
        <w:ind w:firstLine="360"/>
        <w:jc w:val="both"/>
        <w:rPr>
          <w:ins w:id="1117" w:author="Dam Kim Son" w:date="2018-07-11T08:43:00Z"/>
          <w:rFonts w:ascii="Times New Roman" w:hAnsi="Times New Roman"/>
          <w:b/>
          <w:i/>
          <w:sz w:val="26"/>
          <w:szCs w:val="26"/>
          <w:rPrChange w:id="1118" w:author="Hoài" w:date="2020-12-16T15:04:00Z">
            <w:rPr>
              <w:ins w:id="1119" w:author="Dam Kim Son" w:date="2018-07-11T08:43:00Z"/>
              <w:rFonts w:ascii="Times New Roman" w:hAnsi="Times New Roman"/>
              <w:b/>
              <w:sz w:val="26"/>
              <w:szCs w:val="26"/>
            </w:rPr>
          </w:rPrChange>
        </w:rPr>
        <w:pPrChange w:id="1120" w:author="Dam Kim Son" w:date="2018-07-11T08:31:00Z">
          <w:pPr>
            <w:spacing w:after="0" w:line="312" w:lineRule="auto"/>
            <w:jc w:val="both"/>
          </w:pPr>
        </w:pPrChange>
      </w:pPr>
      <w:ins w:id="1121" w:author="Dam Kim Son" w:date="2018-07-11T08:43:00Z">
        <w:r w:rsidRPr="005A17A7">
          <w:rPr>
            <w:rFonts w:ascii="Times New Roman" w:hAnsi="Times New Roman"/>
            <w:b/>
            <w:i/>
            <w:sz w:val="26"/>
            <w:szCs w:val="26"/>
            <w:rPrChange w:id="1122" w:author="Hoài" w:date="2020-12-16T15:04:00Z">
              <w:rPr>
                <w:rFonts w:ascii="Times New Roman" w:hAnsi="Times New Roman"/>
                <w:b/>
                <w:sz w:val="26"/>
                <w:szCs w:val="26"/>
              </w:rPr>
            </w:rPrChange>
          </w:rPr>
          <w:t>1. Kết luận:</w:t>
        </w:r>
      </w:ins>
    </w:p>
    <w:p w:rsidR="00551E5D" w:rsidRPr="005A17A7" w:rsidRDefault="00551E5D">
      <w:pPr>
        <w:spacing w:after="0" w:line="312" w:lineRule="auto"/>
        <w:ind w:firstLine="360"/>
        <w:jc w:val="both"/>
        <w:rPr>
          <w:ins w:id="1123" w:author="Dam Kim Son" w:date="2018-07-11T08:43:00Z"/>
          <w:rFonts w:ascii="Times New Roman" w:hAnsi="Times New Roman"/>
          <w:sz w:val="26"/>
          <w:szCs w:val="26"/>
        </w:rPr>
        <w:pPrChange w:id="1124" w:author="Dam Kim Son" w:date="2018-07-11T08:31:00Z">
          <w:pPr>
            <w:spacing w:after="0" w:line="312" w:lineRule="auto"/>
            <w:jc w:val="both"/>
          </w:pPr>
        </w:pPrChange>
      </w:pPr>
      <w:ins w:id="1125" w:author="Dam Kim Son" w:date="2018-07-11T08:43:00Z">
        <w:r w:rsidRPr="00B15F97">
          <w:rPr>
            <w:rFonts w:ascii="Times New Roman" w:hAnsi="Times New Roman"/>
            <w:sz w:val="26"/>
            <w:szCs w:val="26"/>
          </w:rPr>
          <w:t>- Doanh nghi</w:t>
        </w:r>
        <w:r w:rsidRPr="00AB6BA6">
          <w:rPr>
            <w:rFonts w:ascii="Times New Roman" w:hAnsi="Times New Roman"/>
            <w:sz w:val="26"/>
            <w:szCs w:val="26"/>
          </w:rPr>
          <w:t>ệ</w:t>
        </w:r>
        <w:r w:rsidRPr="005A17A7">
          <w:rPr>
            <w:rFonts w:ascii="Times New Roman" w:hAnsi="Times New Roman"/>
            <w:sz w:val="26"/>
            <w:szCs w:val="26"/>
          </w:rPr>
          <w:t>p sử dụng vốn vay đúng mục đích theo Giấy đề nghị giải ngân kiêm hợp đồng tín dụng cụ thể đã ký với BIDV Đông Hải Phòng, tiền vay của Công ty chuyển khoản trả thẳng cho người thụ hưởng</w:t>
        </w:r>
      </w:ins>
    </w:p>
    <w:p w:rsidR="00551E5D" w:rsidRPr="005A17A7" w:rsidRDefault="00551E5D">
      <w:pPr>
        <w:spacing w:after="0" w:line="312" w:lineRule="auto"/>
        <w:ind w:firstLine="360"/>
        <w:jc w:val="both"/>
        <w:rPr>
          <w:rFonts w:ascii="Times New Roman" w:hAnsi="Times New Roman"/>
          <w:b/>
          <w:i/>
          <w:sz w:val="26"/>
          <w:szCs w:val="26"/>
          <w:rPrChange w:id="1126" w:author="Hoài" w:date="2020-12-16T15:04:00Z">
            <w:rPr>
              <w:rFonts w:ascii="Times New Roman" w:hAnsi="Times New Roman"/>
              <w:b/>
              <w:sz w:val="26"/>
              <w:szCs w:val="26"/>
            </w:rPr>
          </w:rPrChange>
        </w:rPr>
        <w:pPrChange w:id="1127" w:author="Dam Kim Son" w:date="2018-07-11T08:31:00Z">
          <w:pPr>
            <w:spacing w:after="0" w:line="312" w:lineRule="auto"/>
            <w:jc w:val="both"/>
          </w:pPr>
        </w:pPrChange>
      </w:pPr>
      <w:ins w:id="1128" w:author="Dam Kim Son" w:date="2018-07-11T08:43:00Z">
        <w:r w:rsidRPr="005A17A7">
          <w:rPr>
            <w:rFonts w:ascii="Times New Roman" w:hAnsi="Times New Roman"/>
            <w:b/>
            <w:i/>
            <w:sz w:val="26"/>
            <w:szCs w:val="26"/>
            <w:rPrChange w:id="1129" w:author="Hoài" w:date="2020-12-16T15:04:00Z">
              <w:rPr>
                <w:rFonts w:ascii="Times New Roman" w:hAnsi="Times New Roman"/>
                <w:sz w:val="26"/>
                <w:szCs w:val="26"/>
              </w:rPr>
            </w:rPrChange>
          </w:rPr>
          <w:t>2. Kiến nghị</w:t>
        </w:r>
      </w:ins>
      <w:ins w:id="1130" w:author="Dam Kim Son" w:date="2018-07-11T08:44:00Z">
        <w:r w:rsidRPr="005A17A7">
          <w:rPr>
            <w:rFonts w:ascii="Times New Roman" w:hAnsi="Times New Roman"/>
            <w:b/>
            <w:i/>
            <w:sz w:val="26"/>
            <w:szCs w:val="26"/>
            <w:rPrChange w:id="1131" w:author="Hoài" w:date="2020-12-16T15:04:00Z">
              <w:rPr>
                <w:rFonts w:ascii="Times New Roman" w:hAnsi="Times New Roman"/>
                <w:b/>
                <w:sz w:val="26"/>
                <w:szCs w:val="26"/>
              </w:rPr>
            </w:rPrChange>
          </w:rPr>
          <w:t>:</w:t>
        </w:r>
      </w:ins>
    </w:p>
    <w:p w:rsidR="00693E31" w:rsidRPr="005A17A7" w:rsidRDefault="00693E31" w:rsidP="00D2187A">
      <w:pPr>
        <w:spacing w:after="0" w:line="312" w:lineRule="auto"/>
        <w:ind w:firstLine="360"/>
        <w:jc w:val="both"/>
        <w:rPr>
          <w:rFonts w:ascii="Times New Roman" w:hAnsi="Times New Roman"/>
          <w:sz w:val="26"/>
          <w:szCs w:val="26"/>
        </w:rPr>
      </w:pPr>
      <w:r w:rsidRPr="00B15F97">
        <w:rPr>
          <w:rFonts w:ascii="Times New Roman" w:hAnsi="Times New Roman"/>
          <w:sz w:val="26"/>
          <w:szCs w:val="26"/>
        </w:rPr>
        <w:t>-  Đ</w:t>
      </w:r>
      <w:r w:rsidRPr="00AB6BA6">
        <w:rPr>
          <w:rFonts w:ascii="Times New Roman" w:hAnsi="Times New Roman"/>
          <w:sz w:val="26"/>
          <w:szCs w:val="26"/>
        </w:rPr>
        <w:t>ề</w:t>
      </w:r>
      <w:r w:rsidRPr="005A17A7">
        <w:rPr>
          <w:rFonts w:ascii="Times New Roman" w:hAnsi="Times New Roman"/>
          <w:sz w:val="26"/>
          <w:szCs w:val="26"/>
        </w:rPr>
        <w:t xml:space="preserve"> nghị của khách hàng đối với ngân hàng: Nhất trí với nhận xét của Ngân hàng.</w:t>
      </w:r>
    </w:p>
    <w:p w:rsidR="00693E31" w:rsidRPr="005A17A7" w:rsidRDefault="00693E31" w:rsidP="00E421A3">
      <w:pPr>
        <w:spacing w:after="0" w:line="312" w:lineRule="auto"/>
        <w:ind w:firstLine="360"/>
        <w:jc w:val="both"/>
        <w:rPr>
          <w:rFonts w:ascii="Times New Roman" w:hAnsi="Times New Roman"/>
          <w:sz w:val="26"/>
          <w:szCs w:val="26"/>
        </w:rPr>
      </w:pPr>
      <w:r w:rsidRPr="005A17A7">
        <w:rPr>
          <w:rFonts w:ascii="Times New Roman" w:hAnsi="Times New Roman"/>
          <w:sz w:val="26"/>
          <w:szCs w:val="26"/>
        </w:rPr>
        <w:t xml:space="preserve">- Ý kiến của Ngân hàng BIDV - ĐHP đối với khách hàng: Đề nghị Công ty đẩy nhanh tiến độ sản xuất kinh doanh, </w:t>
      </w:r>
      <w:del w:id="1132" w:author="Dam Kim Son" w:date="2018-07-11T08:44:00Z">
        <w:r w:rsidRPr="005A17A7" w:rsidDel="00551E5D">
          <w:rPr>
            <w:rFonts w:ascii="Times New Roman" w:hAnsi="Times New Roman"/>
            <w:sz w:val="26"/>
            <w:szCs w:val="26"/>
          </w:rPr>
          <w:delText>hoàn thiện hồ s</w:delText>
        </w:r>
        <w:r w:rsidRPr="005A17A7" w:rsidDel="00551E5D">
          <w:rPr>
            <w:rFonts w:ascii="Times New Roman" w:hAnsi="Times New Roman" w:hint="eastAsia"/>
            <w:sz w:val="26"/>
            <w:szCs w:val="26"/>
          </w:rPr>
          <w:delText>ơ</w:delText>
        </w:r>
        <w:r w:rsidRPr="005A17A7" w:rsidDel="00551E5D">
          <w:rPr>
            <w:rFonts w:ascii="Times New Roman" w:hAnsi="Times New Roman"/>
            <w:sz w:val="26"/>
            <w:szCs w:val="26"/>
          </w:rPr>
          <w:delText xml:space="preserve"> thanh quyết toán …, </w:delText>
        </w:r>
      </w:del>
      <w:r w:rsidRPr="005A17A7">
        <w:rPr>
          <w:rFonts w:ascii="Times New Roman" w:hAnsi="Times New Roman"/>
          <w:sz w:val="26"/>
          <w:szCs w:val="26"/>
        </w:rPr>
        <w:t>đôn đốc công nợ, đảm bảo nguồn trả nợ vay Ngân hàng đúng hạn.</w:t>
      </w:r>
    </w:p>
    <w:p w:rsidR="00051238" w:rsidRPr="00A00ED2" w:rsidRDefault="00051238" w:rsidP="00A00ED2">
      <w:pPr>
        <w:spacing w:after="0" w:line="312" w:lineRule="auto"/>
        <w:ind w:firstLine="709"/>
        <w:jc w:val="both"/>
        <w:rPr>
          <w:rFonts w:ascii="Times New Roman" w:hAnsi="Times New Roman"/>
          <w:sz w:val="26"/>
          <w:szCs w:val="26"/>
        </w:rPr>
      </w:pPr>
    </w:p>
    <w:p w:rsidR="00164E0F" w:rsidRPr="007F4163" w:rsidRDefault="00164E0F" w:rsidP="00A00ED2">
      <w:pPr>
        <w:spacing w:after="0" w:line="312" w:lineRule="auto"/>
        <w:rPr>
          <w:rFonts w:ascii="Times New Roman" w:hAnsi="Times New Roman"/>
          <w:sz w:val="26"/>
          <w:szCs w:val="26"/>
        </w:rPr>
      </w:pPr>
      <w:r w:rsidRPr="00A00ED2">
        <w:rPr>
          <w:rFonts w:ascii="Times New Roman" w:hAnsi="Times New Roman"/>
          <w:b/>
          <w:sz w:val="26"/>
          <w:szCs w:val="26"/>
        </w:rPr>
        <w:tab/>
      </w:r>
      <w:r w:rsidRPr="007F4163">
        <w:rPr>
          <w:rFonts w:ascii="Times New Roman" w:hAnsi="Times New Roman"/>
          <w:b/>
          <w:sz w:val="26"/>
          <w:szCs w:val="26"/>
        </w:rPr>
        <w:t>ĐẠI DIỆN KHÁCH HÀNG                                    ĐẠI DIỆN NGÂN HÀNG</w:t>
      </w:r>
      <w:r w:rsidRPr="007F4163">
        <w:rPr>
          <w:rFonts w:ascii="Times New Roman" w:hAnsi="Times New Roman"/>
          <w:sz w:val="26"/>
          <w:szCs w:val="26"/>
        </w:rPr>
        <w:t xml:space="preserve">  </w:t>
      </w:r>
    </w:p>
    <w:p w:rsidR="00164E0F" w:rsidRPr="007F4163" w:rsidRDefault="00212A6C" w:rsidP="00A00ED2">
      <w:pPr>
        <w:spacing w:after="0" w:line="312" w:lineRule="auto"/>
        <w:rPr>
          <w:rFonts w:ascii="Times New Roman" w:hAnsi="Times New Roman"/>
          <w:sz w:val="26"/>
          <w:szCs w:val="26"/>
        </w:rPr>
      </w:pPr>
      <w:r>
        <w:rPr>
          <w:rFonts w:ascii="Times New Roman" w:hAnsi="Times New Roman"/>
          <w:b/>
          <w:sz w:val="26"/>
          <w:szCs w:val="28"/>
        </w:rPr>
        <w:t xml:space="preserve">       </w:t>
      </w:r>
    </w:p>
    <w:sectPr w:rsidR="00164E0F" w:rsidRPr="007F4163" w:rsidSect="004D11A9">
      <w:footerReference w:type="even" r:id="rId8"/>
      <w:pgSz w:w="11907" w:h="16840" w:code="9"/>
      <w:pgMar w:top="629" w:right="1134" w:bottom="91" w:left="1701" w:header="397" w:footer="397" w:gutter="0"/>
      <w:pgNumType w:start="0"/>
      <w:cols w:space="720"/>
      <w:sectPrChange w:id="1133" w:author="Administrator" w:date="2019-04-12T09:50:00Z">
        <w:sectPr w:rsidR="00164E0F" w:rsidRPr="007F4163" w:rsidSect="004D11A9">
          <w:pgMar w:top="900" w:right="1134" w:bottom="720" w:left="1701" w:header="397" w:footer="397"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38E" w:rsidRDefault="00D6138E">
      <w:pPr>
        <w:spacing w:after="0" w:line="240" w:lineRule="auto"/>
      </w:pPr>
      <w:r>
        <w:separator/>
      </w:r>
    </w:p>
  </w:endnote>
  <w:endnote w:type="continuationSeparator" w:id="0">
    <w:p w:rsidR="00D6138E" w:rsidRDefault="00D6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E0F" w:rsidRDefault="00164E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4E0F" w:rsidRDefault="00164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38E" w:rsidRDefault="00D6138E">
      <w:pPr>
        <w:spacing w:after="0" w:line="240" w:lineRule="auto"/>
      </w:pPr>
      <w:r>
        <w:separator/>
      </w:r>
    </w:p>
  </w:footnote>
  <w:footnote w:type="continuationSeparator" w:id="0">
    <w:p w:rsidR="00D6138E" w:rsidRDefault="00D61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420DD"/>
    <w:multiLevelType w:val="hybridMultilevel"/>
    <w:tmpl w:val="F7E0F9FC"/>
    <w:lvl w:ilvl="0" w:tplc="46CEC884">
      <w:start w:val="3"/>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Windows Live" w15:userId="faebff3d6e6f5e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23"/>
    <w:rsid w:val="000054B4"/>
    <w:rsid w:val="00011F79"/>
    <w:rsid w:val="0001642F"/>
    <w:rsid w:val="00051238"/>
    <w:rsid w:val="00051640"/>
    <w:rsid w:val="00060B00"/>
    <w:rsid w:val="0006155B"/>
    <w:rsid w:val="00061973"/>
    <w:rsid w:val="000752B4"/>
    <w:rsid w:val="0008452F"/>
    <w:rsid w:val="00090F38"/>
    <w:rsid w:val="0009411B"/>
    <w:rsid w:val="000A0133"/>
    <w:rsid w:val="000B1DE8"/>
    <w:rsid w:val="000B20BC"/>
    <w:rsid w:val="000B3332"/>
    <w:rsid w:val="000E1621"/>
    <w:rsid w:val="000F4B54"/>
    <w:rsid w:val="000F6158"/>
    <w:rsid w:val="00104D30"/>
    <w:rsid w:val="0010600E"/>
    <w:rsid w:val="00110C36"/>
    <w:rsid w:val="00113509"/>
    <w:rsid w:val="00143CD4"/>
    <w:rsid w:val="00156E56"/>
    <w:rsid w:val="00160FCA"/>
    <w:rsid w:val="00164E0F"/>
    <w:rsid w:val="00174BCB"/>
    <w:rsid w:val="001762D0"/>
    <w:rsid w:val="0018735E"/>
    <w:rsid w:val="0019145B"/>
    <w:rsid w:val="00197559"/>
    <w:rsid w:val="001B132C"/>
    <w:rsid w:val="001C08EE"/>
    <w:rsid w:val="001C1974"/>
    <w:rsid w:val="001C2EC4"/>
    <w:rsid w:val="001E4197"/>
    <w:rsid w:val="00212A6C"/>
    <w:rsid w:val="00213E37"/>
    <w:rsid w:val="00241E75"/>
    <w:rsid w:val="00242C74"/>
    <w:rsid w:val="0025261A"/>
    <w:rsid w:val="0026048A"/>
    <w:rsid w:val="00266038"/>
    <w:rsid w:val="0029799B"/>
    <w:rsid w:val="002C4B90"/>
    <w:rsid w:val="002E00AB"/>
    <w:rsid w:val="002E6804"/>
    <w:rsid w:val="003002E2"/>
    <w:rsid w:val="00304292"/>
    <w:rsid w:val="00304345"/>
    <w:rsid w:val="00314EA9"/>
    <w:rsid w:val="00336FB0"/>
    <w:rsid w:val="003554CE"/>
    <w:rsid w:val="00357E16"/>
    <w:rsid w:val="00367423"/>
    <w:rsid w:val="003866B2"/>
    <w:rsid w:val="00390703"/>
    <w:rsid w:val="003A22F9"/>
    <w:rsid w:val="003B7E4F"/>
    <w:rsid w:val="003C10AF"/>
    <w:rsid w:val="003C7FEA"/>
    <w:rsid w:val="003E1B43"/>
    <w:rsid w:val="003F1F07"/>
    <w:rsid w:val="004119AE"/>
    <w:rsid w:val="00425911"/>
    <w:rsid w:val="00425BA2"/>
    <w:rsid w:val="0042747F"/>
    <w:rsid w:val="0043393C"/>
    <w:rsid w:val="0043431B"/>
    <w:rsid w:val="004433FA"/>
    <w:rsid w:val="0044678F"/>
    <w:rsid w:val="00455A72"/>
    <w:rsid w:val="00463B96"/>
    <w:rsid w:val="004712D1"/>
    <w:rsid w:val="00483904"/>
    <w:rsid w:val="00492996"/>
    <w:rsid w:val="004B0F94"/>
    <w:rsid w:val="004B6B81"/>
    <w:rsid w:val="004C146E"/>
    <w:rsid w:val="004D11A9"/>
    <w:rsid w:val="004D2DFD"/>
    <w:rsid w:val="004D5B47"/>
    <w:rsid w:val="004F0317"/>
    <w:rsid w:val="004F5E4F"/>
    <w:rsid w:val="005147B1"/>
    <w:rsid w:val="0053777A"/>
    <w:rsid w:val="005514A6"/>
    <w:rsid w:val="00551E5D"/>
    <w:rsid w:val="00567C1E"/>
    <w:rsid w:val="0057577F"/>
    <w:rsid w:val="00576C99"/>
    <w:rsid w:val="00584357"/>
    <w:rsid w:val="005916BC"/>
    <w:rsid w:val="005A17A7"/>
    <w:rsid w:val="005C1421"/>
    <w:rsid w:val="005C316F"/>
    <w:rsid w:val="005D5EF2"/>
    <w:rsid w:val="005F5643"/>
    <w:rsid w:val="006131EC"/>
    <w:rsid w:val="00664C7D"/>
    <w:rsid w:val="00693E31"/>
    <w:rsid w:val="006952E7"/>
    <w:rsid w:val="00695C52"/>
    <w:rsid w:val="0069727D"/>
    <w:rsid w:val="006B49EE"/>
    <w:rsid w:val="006B6FF2"/>
    <w:rsid w:val="006C0037"/>
    <w:rsid w:val="006D492F"/>
    <w:rsid w:val="006E44A7"/>
    <w:rsid w:val="006E57D9"/>
    <w:rsid w:val="006F154F"/>
    <w:rsid w:val="006F3553"/>
    <w:rsid w:val="007119AE"/>
    <w:rsid w:val="0073751C"/>
    <w:rsid w:val="007900F8"/>
    <w:rsid w:val="007B3236"/>
    <w:rsid w:val="007B4A42"/>
    <w:rsid w:val="007B64EE"/>
    <w:rsid w:val="007D16BF"/>
    <w:rsid w:val="007F3238"/>
    <w:rsid w:val="007F4163"/>
    <w:rsid w:val="008343E3"/>
    <w:rsid w:val="0084599C"/>
    <w:rsid w:val="00847941"/>
    <w:rsid w:val="0085587D"/>
    <w:rsid w:val="00863138"/>
    <w:rsid w:val="00870EC1"/>
    <w:rsid w:val="00891078"/>
    <w:rsid w:val="0089114D"/>
    <w:rsid w:val="00894F90"/>
    <w:rsid w:val="008B2A58"/>
    <w:rsid w:val="008D3367"/>
    <w:rsid w:val="008D44D3"/>
    <w:rsid w:val="00931268"/>
    <w:rsid w:val="00956C2C"/>
    <w:rsid w:val="00964DC6"/>
    <w:rsid w:val="00965628"/>
    <w:rsid w:val="00971120"/>
    <w:rsid w:val="009B16B0"/>
    <w:rsid w:val="009D3109"/>
    <w:rsid w:val="009D36D5"/>
    <w:rsid w:val="009E168E"/>
    <w:rsid w:val="00A00ED2"/>
    <w:rsid w:val="00A12292"/>
    <w:rsid w:val="00A2020B"/>
    <w:rsid w:val="00A34CF6"/>
    <w:rsid w:val="00A36646"/>
    <w:rsid w:val="00A36C92"/>
    <w:rsid w:val="00A67188"/>
    <w:rsid w:val="00A722A1"/>
    <w:rsid w:val="00A81006"/>
    <w:rsid w:val="00AA27ED"/>
    <w:rsid w:val="00AA705F"/>
    <w:rsid w:val="00AB6BA6"/>
    <w:rsid w:val="00AB72F0"/>
    <w:rsid w:val="00AD71C7"/>
    <w:rsid w:val="00AD7B50"/>
    <w:rsid w:val="00B04014"/>
    <w:rsid w:val="00B141E4"/>
    <w:rsid w:val="00B15F97"/>
    <w:rsid w:val="00B178EB"/>
    <w:rsid w:val="00B20FD4"/>
    <w:rsid w:val="00B21ABD"/>
    <w:rsid w:val="00B27BF5"/>
    <w:rsid w:val="00B71DD6"/>
    <w:rsid w:val="00B74D32"/>
    <w:rsid w:val="00B80467"/>
    <w:rsid w:val="00B8071C"/>
    <w:rsid w:val="00B945A4"/>
    <w:rsid w:val="00B97B7D"/>
    <w:rsid w:val="00BA1971"/>
    <w:rsid w:val="00BA2AB5"/>
    <w:rsid w:val="00BB0D65"/>
    <w:rsid w:val="00BB3B3A"/>
    <w:rsid w:val="00BC178B"/>
    <w:rsid w:val="00BC55E4"/>
    <w:rsid w:val="00BE022D"/>
    <w:rsid w:val="00BF17E2"/>
    <w:rsid w:val="00C1323D"/>
    <w:rsid w:val="00C20BF4"/>
    <w:rsid w:val="00C359BB"/>
    <w:rsid w:val="00C37903"/>
    <w:rsid w:val="00C469D5"/>
    <w:rsid w:val="00C46D2E"/>
    <w:rsid w:val="00C674E9"/>
    <w:rsid w:val="00C871A4"/>
    <w:rsid w:val="00C900D7"/>
    <w:rsid w:val="00CA4488"/>
    <w:rsid w:val="00CC0401"/>
    <w:rsid w:val="00CC3304"/>
    <w:rsid w:val="00CF6CE1"/>
    <w:rsid w:val="00D2187A"/>
    <w:rsid w:val="00D256B4"/>
    <w:rsid w:val="00D438C2"/>
    <w:rsid w:val="00D6138E"/>
    <w:rsid w:val="00D66EE6"/>
    <w:rsid w:val="00D70C64"/>
    <w:rsid w:val="00D746A2"/>
    <w:rsid w:val="00D771CC"/>
    <w:rsid w:val="00D92DA9"/>
    <w:rsid w:val="00DB10FD"/>
    <w:rsid w:val="00DD0397"/>
    <w:rsid w:val="00DE75F2"/>
    <w:rsid w:val="00DF53B6"/>
    <w:rsid w:val="00E140D1"/>
    <w:rsid w:val="00E25009"/>
    <w:rsid w:val="00E421A3"/>
    <w:rsid w:val="00E44484"/>
    <w:rsid w:val="00E52351"/>
    <w:rsid w:val="00E80983"/>
    <w:rsid w:val="00EA4BFB"/>
    <w:rsid w:val="00EA7F34"/>
    <w:rsid w:val="00EC1DF8"/>
    <w:rsid w:val="00ED00F2"/>
    <w:rsid w:val="00F22356"/>
    <w:rsid w:val="00F30979"/>
    <w:rsid w:val="00F4012A"/>
    <w:rsid w:val="00F57C62"/>
    <w:rsid w:val="00F87D62"/>
    <w:rsid w:val="00F93DC9"/>
    <w:rsid w:val="00FA2E91"/>
    <w:rsid w:val="00FA4E65"/>
    <w:rsid w:val="00FB1170"/>
    <w:rsid w:val="00FB6CA3"/>
    <w:rsid w:val="00FD3BEC"/>
    <w:rsid w:val="00FD7EC2"/>
    <w:rsid w:val="00FE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0CA20-E67B-4374-AADF-664EFE28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overflowPunct w:val="0"/>
      <w:autoSpaceDE w:val="0"/>
      <w:autoSpaceDN w:val="0"/>
      <w:adjustRightInd w:val="0"/>
      <w:spacing w:after="0" w:line="240" w:lineRule="auto"/>
      <w:textAlignment w:val="baseline"/>
    </w:pPr>
    <w:rPr>
      <w:rFonts w:ascii=".VnTime" w:eastAsia="Times New Roman" w:hAnsi=".VnTime"/>
      <w:sz w:val="24"/>
      <w:szCs w:val="20"/>
      <w:lang w:val="en-GB"/>
    </w:rPr>
  </w:style>
  <w:style w:type="character" w:customStyle="1" w:styleId="FooterChar">
    <w:name w:val="Footer Char"/>
    <w:rPr>
      <w:rFonts w:ascii=".VnTime" w:eastAsia="Times New Roman" w:hAnsi=".VnTime" w:cs="Times New Roman"/>
      <w:sz w:val="24"/>
      <w:szCs w:val="20"/>
      <w:lang w:val="en-GB"/>
    </w:rPr>
  </w:style>
  <w:style w:type="paragraph" w:styleId="BodyTextIndent2">
    <w:name w:val="Body Text Indent 2"/>
    <w:basedOn w:val="Normal"/>
    <w:semiHidden/>
    <w:pPr>
      <w:spacing w:after="0" w:line="240" w:lineRule="auto"/>
      <w:ind w:firstLine="709"/>
      <w:jc w:val="both"/>
    </w:pPr>
    <w:rPr>
      <w:rFonts w:ascii=".VnTime" w:eastAsia="Times New Roman" w:hAnsi=".VnTime"/>
      <w:i/>
      <w:sz w:val="28"/>
      <w:szCs w:val="20"/>
    </w:rPr>
  </w:style>
  <w:style w:type="character" w:customStyle="1" w:styleId="BodyTextIndent2Char">
    <w:name w:val="Body Text Indent 2 Char"/>
    <w:rPr>
      <w:rFonts w:ascii=".VnTime" w:eastAsia="Times New Roman" w:hAnsi=".VnTime" w:cs="Times New Roman"/>
      <w:i/>
      <w:sz w:val="28"/>
      <w:szCs w:val="20"/>
    </w:rPr>
  </w:style>
  <w:style w:type="character" w:styleId="PageNumber">
    <w:name w:val="page number"/>
    <w:basedOn w:val="DefaultParagraphFont"/>
    <w:semiHidden/>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08452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452F"/>
    <w:rPr>
      <w:rFonts w:ascii="Tahoma" w:hAnsi="Tahoma" w:cs="Tahoma"/>
      <w:sz w:val="16"/>
      <w:szCs w:val="16"/>
    </w:rPr>
  </w:style>
  <w:style w:type="table" w:styleId="TableGrid">
    <w:name w:val="Table Grid"/>
    <w:basedOn w:val="TableNormal"/>
    <w:uiPriority w:val="59"/>
    <w:rsid w:val="0086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D11A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17220">
      <w:bodyDiv w:val="1"/>
      <w:marLeft w:val="0"/>
      <w:marRight w:val="0"/>
      <w:marTop w:val="0"/>
      <w:marBottom w:val="0"/>
      <w:divBdr>
        <w:top w:val="none" w:sz="0" w:space="0" w:color="auto"/>
        <w:left w:val="none" w:sz="0" w:space="0" w:color="auto"/>
        <w:bottom w:val="none" w:sz="0" w:space="0" w:color="auto"/>
        <w:right w:val="none" w:sz="0" w:space="0" w:color="auto"/>
      </w:divBdr>
    </w:div>
    <w:div w:id="139539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47951-A239-4D09-85F6-626931AF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BIDV</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Tho Khang</dc:creator>
  <cp:keywords/>
  <cp:lastModifiedBy>Admin</cp:lastModifiedBy>
  <cp:revision>10</cp:revision>
  <cp:lastPrinted>2020-12-16T08:14:00Z</cp:lastPrinted>
  <dcterms:created xsi:type="dcterms:W3CDTF">2021-03-01T03:18:00Z</dcterms:created>
  <dcterms:modified xsi:type="dcterms:W3CDTF">2021-03-31T04:07:00Z</dcterms:modified>
</cp:coreProperties>
</file>